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CDA6" w14:textId="5B5F8D33" w:rsidR="005035AB" w:rsidRPr="00952E4D" w:rsidRDefault="005035AB" w:rsidP="005035AB">
      <w:pPr>
        <w:pStyle w:val="1"/>
      </w:pPr>
      <w:r w:rsidRPr="00952E4D">
        <w:t xml:space="preserve">Тестирование программы </w:t>
      </w:r>
      <w:proofErr w:type="spellStart"/>
      <w:r w:rsidRPr="00952E4D">
        <w:rPr>
          <w:lang w:val="en-US"/>
        </w:rPr>
        <w:t>hardload</w:t>
      </w:r>
      <w:proofErr w:type="spellEnd"/>
    </w:p>
    <w:p w14:paraId="4B10C5D9" w14:textId="11F37150" w:rsidR="005035AB" w:rsidRPr="00952E4D" w:rsidRDefault="005035AB" w:rsidP="005035AB">
      <w:pPr>
        <w:pStyle w:val="1"/>
      </w:pPr>
      <w:r w:rsidRPr="00952E4D">
        <w:t>План тестирования</w:t>
      </w:r>
    </w:p>
    <w:p w14:paraId="34958A32" w14:textId="7B7E289D" w:rsidR="00802221" w:rsidRPr="00952E4D" w:rsidRDefault="00802221" w:rsidP="005035AB">
      <w:pPr>
        <w:pStyle w:val="a5"/>
        <w:numPr>
          <w:ilvl w:val="0"/>
          <w:numId w:val="6"/>
        </w:numPr>
      </w:pPr>
      <w:r w:rsidRPr="00952E4D">
        <w:t>Цель тестирования: определения работоспособности функций, указанных в п.3</w:t>
      </w:r>
    </w:p>
    <w:p w14:paraId="5D82F36A" w14:textId="307FDEDD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 xml:space="preserve">Объект тестирования – программа </w:t>
      </w:r>
      <w:proofErr w:type="spellStart"/>
      <w:r w:rsidRPr="00952E4D">
        <w:rPr>
          <w:lang w:val="en-US"/>
        </w:rPr>
        <w:t>hardload</w:t>
      </w:r>
      <w:proofErr w:type="spellEnd"/>
    </w:p>
    <w:p w14:paraId="03C124B2" w14:textId="77777777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>Что будем тестировать:</w:t>
      </w:r>
    </w:p>
    <w:p w14:paraId="23A96575" w14:textId="7B0928B0" w:rsidR="005035AB" w:rsidRDefault="005035AB" w:rsidP="005035AB">
      <w:pPr>
        <w:pStyle w:val="a5"/>
        <w:numPr>
          <w:ilvl w:val="0"/>
          <w:numId w:val="7"/>
        </w:numPr>
      </w:pPr>
      <w:r w:rsidRPr="00952E4D">
        <w:t>Функцию добавления файла в список</w:t>
      </w:r>
    </w:p>
    <w:p w14:paraId="296AF2C8" w14:textId="630A6CC1" w:rsidR="00952E4D" w:rsidRPr="00952E4D" w:rsidRDefault="00952E4D" w:rsidP="005035AB">
      <w:pPr>
        <w:pStyle w:val="a5"/>
        <w:numPr>
          <w:ilvl w:val="0"/>
          <w:numId w:val="7"/>
        </w:numPr>
      </w:pPr>
      <w:r>
        <w:t>Функцию удаления файла из списка</w:t>
      </w:r>
    </w:p>
    <w:p w14:paraId="34A5F419" w14:textId="4A405F6A" w:rsidR="005035AB" w:rsidRPr="00952E4D" w:rsidRDefault="005035AB" w:rsidP="005035AB">
      <w:pPr>
        <w:pStyle w:val="a5"/>
        <w:numPr>
          <w:ilvl w:val="0"/>
          <w:numId w:val="7"/>
        </w:numPr>
      </w:pPr>
      <w:r w:rsidRPr="00952E4D">
        <w:t>Функцию выбора пути для сохранения</w:t>
      </w:r>
    </w:p>
    <w:p w14:paraId="5D923E91" w14:textId="2077D4D4" w:rsidR="005035AB" w:rsidRPr="00952E4D" w:rsidRDefault="005035AB" w:rsidP="005035AB">
      <w:pPr>
        <w:pStyle w:val="a5"/>
        <w:numPr>
          <w:ilvl w:val="0"/>
          <w:numId w:val="7"/>
        </w:numPr>
      </w:pPr>
      <w:r w:rsidRPr="00952E4D">
        <w:t>Функцию сохранения файла</w:t>
      </w:r>
    </w:p>
    <w:p w14:paraId="2A54A326" w14:textId="7FBA48DD" w:rsidR="00040CE7" w:rsidRPr="00952E4D" w:rsidRDefault="00040CE7" w:rsidP="005035AB">
      <w:pPr>
        <w:pStyle w:val="a5"/>
        <w:numPr>
          <w:ilvl w:val="0"/>
          <w:numId w:val="7"/>
        </w:numPr>
      </w:pPr>
      <w:r w:rsidRPr="00952E4D">
        <w:rPr>
          <w:lang w:val="en-US"/>
        </w:rPr>
        <w:t>UI/UX</w:t>
      </w:r>
    </w:p>
    <w:p w14:paraId="4EC1B7C4" w14:textId="77777777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>Как будем тестировать:</w:t>
      </w:r>
    </w:p>
    <w:p w14:paraId="78B3B0AB" w14:textId="7CDEFCD5" w:rsidR="005035AB" w:rsidRPr="00952E4D" w:rsidRDefault="005035AB" w:rsidP="005035AB">
      <w:pPr>
        <w:pStyle w:val="a5"/>
        <w:numPr>
          <w:ilvl w:val="0"/>
          <w:numId w:val="9"/>
        </w:numPr>
      </w:pPr>
      <w:r w:rsidRPr="00952E4D">
        <w:t>Функциональное тестирование</w:t>
      </w:r>
    </w:p>
    <w:p w14:paraId="1196738A" w14:textId="1DC7A2F5" w:rsidR="005035AB" w:rsidRPr="00952E4D" w:rsidRDefault="005035AB" w:rsidP="005035AB">
      <w:pPr>
        <w:pStyle w:val="a5"/>
        <w:numPr>
          <w:ilvl w:val="0"/>
          <w:numId w:val="9"/>
        </w:numPr>
      </w:pPr>
      <w:r w:rsidRPr="00952E4D">
        <w:t>Нефункциональное тестирование</w:t>
      </w:r>
    </w:p>
    <w:p w14:paraId="208D817D" w14:textId="77777777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>Окружение:</w:t>
      </w:r>
    </w:p>
    <w:p w14:paraId="6FAD6B81" w14:textId="2048AFF5" w:rsidR="005035AB" w:rsidRPr="00952E4D" w:rsidRDefault="005035AB" w:rsidP="005035AB">
      <w:pPr>
        <w:pStyle w:val="a5"/>
        <w:numPr>
          <w:ilvl w:val="0"/>
          <w:numId w:val="8"/>
        </w:numPr>
        <w:rPr>
          <w:lang w:val="en-US"/>
        </w:rPr>
      </w:pPr>
      <w:r w:rsidRPr="00952E4D">
        <w:t>ОС</w:t>
      </w:r>
      <w:r w:rsidRPr="00952E4D">
        <w:rPr>
          <w:lang w:val="en-US"/>
        </w:rPr>
        <w:t xml:space="preserve"> Windows 10 Pro x64, </w:t>
      </w:r>
      <w:proofErr w:type="spellStart"/>
      <w:r w:rsidRPr="00952E4D">
        <w:rPr>
          <w:lang w:val="en-US"/>
        </w:rPr>
        <w:t>hardload</w:t>
      </w:r>
      <w:proofErr w:type="spellEnd"/>
      <w:r w:rsidRPr="00952E4D">
        <w:rPr>
          <w:lang w:val="en-US"/>
        </w:rPr>
        <w:t xml:space="preserve"> version 1.0</w:t>
      </w:r>
    </w:p>
    <w:p w14:paraId="6B021E8F" w14:textId="77777777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>Тестирование проводится на готовом продукте</w:t>
      </w:r>
    </w:p>
    <w:p w14:paraId="4B5B46F7" w14:textId="77777777" w:rsidR="005035AB" w:rsidRPr="00952E4D" w:rsidRDefault="005035AB" w:rsidP="005035AB">
      <w:pPr>
        <w:pStyle w:val="a5"/>
        <w:numPr>
          <w:ilvl w:val="0"/>
          <w:numId w:val="6"/>
        </w:numPr>
      </w:pPr>
      <w:r w:rsidRPr="00952E4D">
        <w:t>Риски: отсутствуют</w:t>
      </w:r>
    </w:p>
    <w:p w14:paraId="07BE44AE" w14:textId="77777777" w:rsidR="005035AB" w:rsidRPr="00952E4D" w:rsidRDefault="005035AB" w:rsidP="005035AB">
      <w:r w:rsidRPr="00952E4D">
        <w:t>Легенда приоритета: Высокий, средний, низкий</w:t>
      </w:r>
    </w:p>
    <w:p w14:paraId="7C077AB5" w14:textId="77777777" w:rsidR="007B7988" w:rsidRPr="00952E4D" w:rsidRDefault="007B7988">
      <w:pPr>
        <w:spacing w:after="160" w:line="259" w:lineRule="auto"/>
        <w:ind w:firstLine="0"/>
        <w:jc w:val="left"/>
      </w:pPr>
    </w:p>
    <w:p w14:paraId="17D42775" w14:textId="133F3CAD" w:rsidR="007B7988" w:rsidRPr="00952E4D" w:rsidRDefault="007B7988">
      <w:pPr>
        <w:spacing w:after="160" w:line="259" w:lineRule="auto"/>
        <w:ind w:firstLine="0"/>
        <w:jc w:val="left"/>
        <w:sectPr w:rsidR="007B7988" w:rsidRPr="00952E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3B6822" w14:textId="58CEFD31" w:rsidR="005035AB" w:rsidRPr="00952E4D" w:rsidRDefault="005035AB">
      <w:pPr>
        <w:spacing w:after="160" w:line="259" w:lineRule="auto"/>
        <w:ind w:firstLine="0"/>
        <w:jc w:val="left"/>
      </w:pPr>
    </w:p>
    <w:p w14:paraId="16288188" w14:textId="65163C30" w:rsidR="00BD518C" w:rsidRPr="00952E4D" w:rsidRDefault="00BD518C" w:rsidP="00BD518C">
      <w:r w:rsidRPr="00952E4D">
        <w:t>Создаем таблицу наборов значений параметров, которые далее будут использоваться в тест-кейсах (использован метод минимальных проверок в рамках данной задачи):</w:t>
      </w:r>
    </w:p>
    <w:tbl>
      <w:tblPr>
        <w:tblW w:w="12605" w:type="dxa"/>
        <w:tblLook w:val="04A0" w:firstRow="1" w:lastRow="0" w:firstColumn="1" w:lastColumn="0" w:noHBand="0" w:noVBand="1"/>
      </w:tblPr>
      <w:tblGrid>
        <w:gridCol w:w="1561"/>
        <w:gridCol w:w="1496"/>
        <w:gridCol w:w="1611"/>
        <w:gridCol w:w="1661"/>
        <w:gridCol w:w="1661"/>
        <w:gridCol w:w="1396"/>
        <w:gridCol w:w="1554"/>
        <w:gridCol w:w="1669"/>
      </w:tblGrid>
      <w:tr w:rsidR="00952E4D" w:rsidRPr="00952E4D" w14:paraId="49458B92" w14:textId="77777777" w:rsidTr="00B70FC0">
        <w:trPr>
          <w:trHeight w:val="2100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9D32C7B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Набор значений параметров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55E5E12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Полное имя файла содержит символы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704BCE40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Длина полного имени файла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273454CE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Путь для копирования содержит символы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1DA61783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Длина пути для копирования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5CBBFF0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 файла, Мб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048F2E69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Расширение файлов</w:t>
            </w:r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03F42BEB" w14:textId="77777777" w:rsidR="00B70FC0" w:rsidRPr="00952E4D" w:rsidRDefault="00B70FC0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Количество файлов в одном копировании</w:t>
            </w:r>
          </w:p>
        </w:tc>
      </w:tr>
      <w:tr w:rsidR="00952E4D" w:rsidRPr="00952E4D" w14:paraId="57BD38DF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083888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D80BD" w14:textId="308A3994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0A981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38159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5F1C0" w14:textId="61CDD293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6FC70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Пустой файл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F3353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txt</w:t>
            </w:r>
            <w:proofErr w:type="spellEnd"/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C0BA71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52E4D" w:rsidRPr="00952E4D" w14:paraId="083075C5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BA938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77387" w14:textId="28876B16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77E5FF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BF4D50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5E28E" w14:textId="142CF445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85318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8A578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docx</w:t>
            </w:r>
            <w:proofErr w:type="spellEnd"/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D0E00F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52E4D" w:rsidRPr="00952E4D" w14:paraId="79C1914D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22C3A2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7F91D" w14:textId="7AD789EC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CB084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C8FC5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44DE8" w14:textId="752ED0D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77373E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8F0B35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mkv</w:t>
            </w:r>
            <w:proofErr w:type="spellEnd"/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ADC73E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952E4D" w:rsidRPr="00952E4D" w14:paraId="7A20A48F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F039E0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E90670" w14:textId="75C1CDFB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A8DC24" w14:textId="5F036C1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228AB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F0EED" w14:textId="722A303D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CF441C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4A87C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xlsx</w:t>
            </w:r>
            <w:proofErr w:type="spellEnd"/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706D5F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952E4D" w:rsidRPr="00952E4D" w14:paraId="11C55F77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55F3FD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E1C6E" w14:textId="7F971CB8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59AE7" w14:textId="231E7B1B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E45BD2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36134" w14:textId="535E2D7F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696AC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F3972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mp3</w:t>
            </w:r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90BB902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952E4D" w:rsidRPr="00952E4D" w14:paraId="367D4CE1" w14:textId="77777777" w:rsidTr="00B70FC0">
        <w:trPr>
          <w:trHeight w:val="375"/>
        </w:trPr>
        <w:tc>
          <w:tcPr>
            <w:tcW w:w="156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C149F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E0010A" w14:textId="1E8A9125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Кириллица</w:t>
            </w:r>
          </w:p>
        </w:tc>
        <w:tc>
          <w:tcPr>
            <w:tcW w:w="161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9497FA" w14:textId="1AB31EE6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72644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3CD62" w14:textId="3FCA80D4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3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18F4D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5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3771A" w14:textId="77777777" w:rsidR="00B70FC0" w:rsidRPr="00952E4D" w:rsidRDefault="00B70FC0" w:rsidP="00B70FC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txt</w:t>
            </w:r>
            <w:proofErr w:type="spellEnd"/>
          </w:p>
        </w:tc>
        <w:tc>
          <w:tcPr>
            <w:tcW w:w="16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ED23A5" w14:textId="77777777" w:rsidR="00B70FC0" w:rsidRPr="00952E4D" w:rsidRDefault="00B70FC0" w:rsidP="00B70FC0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5E3E5445" w14:textId="77777777" w:rsidR="00BD518C" w:rsidRPr="00952E4D" w:rsidRDefault="00BD518C" w:rsidP="00BD518C"/>
    <w:p w14:paraId="24528499" w14:textId="37B3733A" w:rsidR="00BD6669" w:rsidRPr="00952E4D" w:rsidRDefault="00B70FC0" w:rsidP="00BD518C">
      <w:r w:rsidRPr="00952E4D">
        <w:t xml:space="preserve">В данной таблице были рассмотрены значения параметров, которые дадут только позитивные тест-кейсы. </w:t>
      </w:r>
      <w:r w:rsidR="00BD6669" w:rsidRPr="00952E4D">
        <w:t xml:space="preserve"> </w:t>
      </w:r>
    </w:p>
    <w:p w14:paraId="4D4728F4" w14:textId="48E8FEE1" w:rsidR="007B7988" w:rsidRPr="00952E4D" w:rsidRDefault="00BD518C" w:rsidP="007B7988">
      <w:r w:rsidRPr="00952E4D">
        <w:t>На основании полученных наборов значений параметров составляем наборы тест-кейсов:</w:t>
      </w:r>
    </w:p>
    <w:p w14:paraId="0A241257" w14:textId="24E055C5" w:rsidR="007B7988" w:rsidRPr="00952E4D" w:rsidRDefault="007B7988">
      <w:pPr>
        <w:spacing w:after="160" w:line="259" w:lineRule="auto"/>
        <w:ind w:firstLine="0"/>
        <w:jc w:val="left"/>
        <w:sectPr w:rsidR="007B7988" w:rsidRPr="00952E4D" w:rsidSect="007B7988">
          <w:pgSz w:w="16838" w:h="11906" w:orient="landscape"/>
          <w:pgMar w:top="850" w:right="1134" w:bottom="567" w:left="1134" w:header="708" w:footer="708" w:gutter="0"/>
          <w:cols w:space="708"/>
          <w:docGrid w:linePitch="381"/>
        </w:sectPr>
      </w:pPr>
    </w:p>
    <w:p w14:paraId="13485176" w14:textId="77777777" w:rsidR="00BD518C" w:rsidRPr="00952E4D" w:rsidRDefault="00BD518C" w:rsidP="00BD51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47"/>
      </w:tblGrid>
      <w:tr w:rsidR="00952E4D" w:rsidRPr="00952E4D" w14:paraId="504EF861" w14:textId="77777777" w:rsidTr="00BD518C">
        <w:tc>
          <w:tcPr>
            <w:tcW w:w="704" w:type="dxa"/>
          </w:tcPr>
          <w:p w14:paraId="3B2CB57D" w14:textId="56A36C19" w:rsidR="00BD518C" w:rsidRPr="00952E4D" w:rsidRDefault="00BD518C" w:rsidP="00BD518C">
            <w:pPr>
              <w:ind w:firstLine="0"/>
            </w:pPr>
            <w:r w:rsidRPr="00952E4D">
              <w:t>№</w:t>
            </w:r>
          </w:p>
        </w:tc>
        <w:tc>
          <w:tcPr>
            <w:tcW w:w="4394" w:type="dxa"/>
          </w:tcPr>
          <w:p w14:paraId="3D3B44F1" w14:textId="2F5BB94C" w:rsidR="00BD518C" w:rsidRPr="00952E4D" w:rsidRDefault="00BD518C" w:rsidP="00BD518C">
            <w:pPr>
              <w:ind w:firstLine="0"/>
            </w:pPr>
            <w:r w:rsidRPr="00952E4D">
              <w:t>Шаги</w:t>
            </w:r>
          </w:p>
        </w:tc>
        <w:tc>
          <w:tcPr>
            <w:tcW w:w="4247" w:type="dxa"/>
          </w:tcPr>
          <w:p w14:paraId="25D0A4CC" w14:textId="301A364D" w:rsidR="00BD518C" w:rsidRPr="00952E4D" w:rsidRDefault="00BD518C" w:rsidP="00BD518C">
            <w:pPr>
              <w:ind w:firstLine="0"/>
            </w:pPr>
            <w:r w:rsidRPr="00952E4D">
              <w:t>Ожидаемый результат</w:t>
            </w:r>
          </w:p>
        </w:tc>
      </w:tr>
      <w:tr w:rsidR="00952E4D" w:rsidRPr="00952E4D" w14:paraId="1C391C48" w14:textId="77777777" w:rsidTr="00BD518C">
        <w:tc>
          <w:tcPr>
            <w:tcW w:w="704" w:type="dxa"/>
          </w:tcPr>
          <w:p w14:paraId="009B8C04" w14:textId="5ABB4E4A" w:rsidR="00BD518C" w:rsidRPr="00952E4D" w:rsidRDefault="00BD518C" w:rsidP="00BD518C">
            <w:pPr>
              <w:ind w:firstLine="0"/>
            </w:pPr>
            <w:r w:rsidRPr="00952E4D">
              <w:t>1</w:t>
            </w:r>
          </w:p>
        </w:tc>
        <w:tc>
          <w:tcPr>
            <w:tcW w:w="4394" w:type="dxa"/>
          </w:tcPr>
          <w:p w14:paraId="6C5274FB" w14:textId="77777777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П запускает исполняемый файл программы</w:t>
            </w:r>
          </w:p>
          <w:p w14:paraId="325EB5D9" w14:textId="77777777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С отображает главное меню программы</w:t>
            </w:r>
          </w:p>
          <w:p w14:paraId="767318A0" w14:textId="363956AC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П добавляет заполняет в поля программы данные из набора значений параметров 1</w:t>
            </w:r>
          </w:p>
          <w:p w14:paraId="54138533" w14:textId="77777777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С отображает введенные в нее данные</w:t>
            </w:r>
          </w:p>
          <w:p w14:paraId="0BE9C6E7" w14:textId="77777777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П нажимает на кнопку «Начать грузить»</w:t>
            </w:r>
          </w:p>
          <w:p w14:paraId="6A5722B5" w14:textId="73DA6E99" w:rsidR="00BD518C" w:rsidRPr="00952E4D" w:rsidRDefault="00BD518C" w:rsidP="00BD518C">
            <w:pPr>
              <w:pStyle w:val="a5"/>
              <w:numPr>
                <w:ilvl w:val="0"/>
                <w:numId w:val="16"/>
              </w:numPr>
              <w:spacing w:line="240" w:lineRule="auto"/>
            </w:pPr>
            <w:r w:rsidRPr="00952E4D">
              <w:t>С сохраняет копию выбранного файла по выбранному пути</w:t>
            </w:r>
          </w:p>
        </w:tc>
        <w:tc>
          <w:tcPr>
            <w:tcW w:w="4247" w:type="dxa"/>
          </w:tcPr>
          <w:p w14:paraId="2BDB6EDF" w14:textId="7FD2F2D8" w:rsidR="00BD518C" w:rsidRPr="00952E4D" w:rsidRDefault="00BD518C" w:rsidP="00BD518C">
            <w:pPr>
              <w:ind w:firstLine="0"/>
            </w:pPr>
            <w:r w:rsidRPr="00952E4D">
              <w:t xml:space="preserve">Выбранный файл сохранен по выбранному пути без ошибок, файл не поврежден/не изменен </w:t>
            </w:r>
          </w:p>
        </w:tc>
      </w:tr>
      <w:tr w:rsidR="00952E4D" w:rsidRPr="00952E4D" w14:paraId="59A3D21F" w14:textId="77777777" w:rsidTr="00BD518C">
        <w:tc>
          <w:tcPr>
            <w:tcW w:w="704" w:type="dxa"/>
          </w:tcPr>
          <w:p w14:paraId="55FEC3A2" w14:textId="5EB7569B" w:rsidR="00BD518C" w:rsidRPr="00952E4D" w:rsidRDefault="00BD518C" w:rsidP="00BD518C">
            <w:pPr>
              <w:ind w:firstLine="0"/>
            </w:pPr>
            <w:r w:rsidRPr="00952E4D">
              <w:t>2</w:t>
            </w:r>
          </w:p>
        </w:tc>
        <w:tc>
          <w:tcPr>
            <w:tcW w:w="4394" w:type="dxa"/>
          </w:tcPr>
          <w:p w14:paraId="29A3F0A6" w14:textId="71951D78" w:rsidR="00BD518C" w:rsidRPr="00952E4D" w:rsidRDefault="00BD518C" w:rsidP="00BD518C">
            <w:pPr>
              <w:ind w:firstLine="0"/>
            </w:pPr>
            <w:r w:rsidRPr="00952E4D">
              <w:t>То же, но с набором 2</w:t>
            </w:r>
          </w:p>
        </w:tc>
        <w:tc>
          <w:tcPr>
            <w:tcW w:w="4247" w:type="dxa"/>
          </w:tcPr>
          <w:p w14:paraId="1153DF22" w14:textId="6E2E121F" w:rsidR="00BD518C" w:rsidRPr="00952E4D" w:rsidRDefault="00BD518C" w:rsidP="00BD518C">
            <w:pPr>
              <w:ind w:firstLine="0"/>
            </w:pPr>
            <w:r w:rsidRPr="00952E4D">
              <w:t xml:space="preserve"> То же</w:t>
            </w:r>
          </w:p>
        </w:tc>
      </w:tr>
      <w:tr w:rsidR="00952E4D" w:rsidRPr="00952E4D" w14:paraId="7F6F59E1" w14:textId="77777777" w:rsidTr="00BD518C">
        <w:tc>
          <w:tcPr>
            <w:tcW w:w="704" w:type="dxa"/>
          </w:tcPr>
          <w:p w14:paraId="7CC0E6FE" w14:textId="3A825D76" w:rsidR="00BD518C" w:rsidRPr="00952E4D" w:rsidRDefault="00BD518C" w:rsidP="00BD518C">
            <w:pPr>
              <w:ind w:firstLine="0"/>
            </w:pPr>
            <w:r w:rsidRPr="00952E4D">
              <w:t>3</w:t>
            </w:r>
          </w:p>
        </w:tc>
        <w:tc>
          <w:tcPr>
            <w:tcW w:w="4394" w:type="dxa"/>
          </w:tcPr>
          <w:p w14:paraId="0F6AA885" w14:textId="55194054" w:rsidR="00BD518C" w:rsidRPr="00952E4D" w:rsidRDefault="00BD518C" w:rsidP="00BD518C">
            <w:pPr>
              <w:ind w:firstLine="0"/>
            </w:pPr>
            <w:r w:rsidRPr="00952E4D">
              <w:t>То же, но с набором 3</w:t>
            </w:r>
          </w:p>
        </w:tc>
        <w:tc>
          <w:tcPr>
            <w:tcW w:w="4247" w:type="dxa"/>
          </w:tcPr>
          <w:p w14:paraId="09CFAEBE" w14:textId="390252D9" w:rsidR="00BD518C" w:rsidRPr="00952E4D" w:rsidRDefault="00BD518C" w:rsidP="00BD518C">
            <w:pPr>
              <w:ind w:firstLine="0"/>
            </w:pPr>
            <w:r w:rsidRPr="00952E4D">
              <w:t xml:space="preserve"> То же</w:t>
            </w:r>
          </w:p>
        </w:tc>
      </w:tr>
      <w:tr w:rsidR="00952E4D" w:rsidRPr="00952E4D" w14:paraId="7EEDC385" w14:textId="77777777" w:rsidTr="00BD518C">
        <w:tc>
          <w:tcPr>
            <w:tcW w:w="704" w:type="dxa"/>
          </w:tcPr>
          <w:p w14:paraId="6DD8090B" w14:textId="364859F3" w:rsidR="00BD518C" w:rsidRPr="00952E4D" w:rsidRDefault="00BD518C" w:rsidP="00BD518C">
            <w:pPr>
              <w:ind w:firstLine="0"/>
            </w:pPr>
            <w:r w:rsidRPr="00952E4D">
              <w:t>4</w:t>
            </w:r>
          </w:p>
        </w:tc>
        <w:tc>
          <w:tcPr>
            <w:tcW w:w="4394" w:type="dxa"/>
          </w:tcPr>
          <w:p w14:paraId="13DFD207" w14:textId="6FF71A20" w:rsidR="00BD518C" w:rsidRPr="00952E4D" w:rsidRDefault="00BD518C" w:rsidP="00BD518C">
            <w:pPr>
              <w:ind w:firstLine="0"/>
            </w:pPr>
            <w:r w:rsidRPr="00952E4D">
              <w:t>То же, но с набором 4</w:t>
            </w:r>
          </w:p>
        </w:tc>
        <w:tc>
          <w:tcPr>
            <w:tcW w:w="4247" w:type="dxa"/>
          </w:tcPr>
          <w:p w14:paraId="0C8900BB" w14:textId="2CD35E95" w:rsidR="00BD518C" w:rsidRPr="00952E4D" w:rsidRDefault="00BD518C" w:rsidP="00BD518C">
            <w:pPr>
              <w:ind w:firstLine="0"/>
            </w:pPr>
            <w:r w:rsidRPr="00952E4D">
              <w:t xml:space="preserve"> То же</w:t>
            </w:r>
          </w:p>
        </w:tc>
      </w:tr>
      <w:tr w:rsidR="00952E4D" w:rsidRPr="00952E4D" w14:paraId="0CBA001F" w14:textId="77777777" w:rsidTr="00BD518C">
        <w:tc>
          <w:tcPr>
            <w:tcW w:w="704" w:type="dxa"/>
          </w:tcPr>
          <w:p w14:paraId="0272D15D" w14:textId="10AF9034" w:rsidR="00BD518C" w:rsidRPr="00952E4D" w:rsidRDefault="00BD518C" w:rsidP="00BD518C">
            <w:pPr>
              <w:ind w:firstLine="0"/>
            </w:pPr>
            <w:r w:rsidRPr="00952E4D">
              <w:t>5</w:t>
            </w:r>
          </w:p>
        </w:tc>
        <w:tc>
          <w:tcPr>
            <w:tcW w:w="4394" w:type="dxa"/>
          </w:tcPr>
          <w:p w14:paraId="09D67CA2" w14:textId="4D437614" w:rsidR="00BD518C" w:rsidRPr="00952E4D" w:rsidRDefault="00BD518C" w:rsidP="00BD518C">
            <w:pPr>
              <w:ind w:firstLine="0"/>
            </w:pPr>
            <w:r w:rsidRPr="00952E4D">
              <w:t>То же, но с набором 5</w:t>
            </w:r>
          </w:p>
        </w:tc>
        <w:tc>
          <w:tcPr>
            <w:tcW w:w="4247" w:type="dxa"/>
          </w:tcPr>
          <w:p w14:paraId="04780DE7" w14:textId="50B68EED" w:rsidR="00BD518C" w:rsidRPr="00952E4D" w:rsidRDefault="00BD518C" w:rsidP="00BD518C">
            <w:pPr>
              <w:ind w:firstLine="0"/>
            </w:pPr>
            <w:r w:rsidRPr="00952E4D">
              <w:t xml:space="preserve"> То же</w:t>
            </w:r>
          </w:p>
        </w:tc>
      </w:tr>
      <w:tr w:rsidR="00952E4D" w:rsidRPr="00952E4D" w14:paraId="614E9D04" w14:textId="77777777" w:rsidTr="00BD518C">
        <w:tc>
          <w:tcPr>
            <w:tcW w:w="704" w:type="dxa"/>
          </w:tcPr>
          <w:p w14:paraId="54474547" w14:textId="54CDF5A1" w:rsidR="00BD518C" w:rsidRPr="00952E4D" w:rsidRDefault="00BD518C" w:rsidP="00BD518C">
            <w:pPr>
              <w:ind w:firstLine="0"/>
            </w:pPr>
            <w:r w:rsidRPr="00952E4D">
              <w:t>6</w:t>
            </w:r>
          </w:p>
        </w:tc>
        <w:tc>
          <w:tcPr>
            <w:tcW w:w="4394" w:type="dxa"/>
          </w:tcPr>
          <w:p w14:paraId="4D39A3E9" w14:textId="4DC7C557" w:rsidR="00BD518C" w:rsidRPr="00952E4D" w:rsidRDefault="00BD518C" w:rsidP="00BD518C">
            <w:pPr>
              <w:ind w:firstLine="0"/>
            </w:pPr>
            <w:r w:rsidRPr="00952E4D">
              <w:t>То же, но с набором 6</w:t>
            </w:r>
          </w:p>
        </w:tc>
        <w:tc>
          <w:tcPr>
            <w:tcW w:w="4247" w:type="dxa"/>
          </w:tcPr>
          <w:p w14:paraId="375209CC" w14:textId="594B58F5" w:rsidR="00BD518C" w:rsidRPr="00952E4D" w:rsidRDefault="00BD518C" w:rsidP="00BD518C">
            <w:pPr>
              <w:ind w:firstLine="0"/>
            </w:pPr>
            <w:r w:rsidRPr="00952E4D">
              <w:t xml:space="preserve"> То же</w:t>
            </w:r>
          </w:p>
        </w:tc>
      </w:tr>
    </w:tbl>
    <w:p w14:paraId="294B3777" w14:textId="77777777" w:rsidR="007B7988" w:rsidRPr="00952E4D" w:rsidRDefault="007B7988" w:rsidP="00BD518C"/>
    <w:p w14:paraId="7D124627" w14:textId="639479DE" w:rsidR="007B7988" w:rsidRDefault="007B7988" w:rsidP="00BD518C">
      <w:r w:rsidRPr="00952E4D">
        <w:t>Кроме полученного набора тест-кейсов было решено выполнить еще несколько отдельных тест-кейсов для проверки основного функционала</w:t>
      </w:r>
      <w:r w:rsidR="00952E4D">
        <w:t>. Они приведены в тест-кейсах ниже.</w:t>
      </w:r>
    </w:p>
    <w:p w14:paraId="52141B34" w14:textId="6E50CC07" w:rsidR="00952E4D" w:rsidRPr="00952E4D" w:rsidRDefault="00952E4D" w:rsidP="00BD518C"/>
    <w:p w14:paraId="59630020" w14:textId="277E09B6" w:rsidR="007B7988" w:rsidRPr="00952E4D" w:rsidRDefault="007B7988">
      <w:pPr>
        <w:spacing w:after="160" w:line="259" w:lineRule="auto"/>
        <w:ind w:firstLine="0"/>
        <w:jc w:val="left"/>
      </w:pPr>
      <w:r w:rsidRPr="00952E4D">
        <w:br w:type="page"/>
      </w:r>
    </w:p>
    <w:p w14:paraId="32B0FFE9" w14:textId="2F2DC03F" w:rsidR="007B7988" w:rsidRPr="00952E4D" w:rsidRDefault="007B7988" w:rsidP="007B7988">
      <w:pPr>
        <w:pStyle w:val="1"/>
      </w:pPr>
      <w:r w:rsidRPr="00952E4D">
        <w:lastRenderedPageBreak/>
        <w:t>Тест-кейс 1</w:t>
      </w:r>
      <w:r w:rsidR="00952E4D" w:rsidRPr="00952E4D">
        <w:t xml:space="preserve"> (дополнительный)</w:t>
      </w:r>
      <w:r w:rsidRPr="00952E4D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4AECC751" w14:textId="77777777" w:rsidTr="0014504B">
        <w:tc>
          <w:tcPr>
            <w:tcW w:w="9345" w:type="dxa"/>
            <w:gridSpan w:val="2"/>
          </w:tcPr>
          <w:p w14:paraId="4B565AF8" w14:textId="0934F0CE" w:rsidR="007B7988" w:rsidRPr="00952E4D" w:rsidRDefault="007B7988" w:rsidP="0014504B">
            <w:pPr>
              <w:ind w:firstLine="0"/>
              <w:rPr>
                <w:lang w:val="en-US"/>
              </w:rPr>
            </w:pPr>
            <w:bookmarkStart w:id="0" w:name="_Hlk97028845"/>
            <w:r w:rsidRPr="00952E4D">
              <w:rPr>
                <w:b/>
              </w:rPr>
              <w:t>Идентификатор</w:t>
            </w:r>
            <w:r w:rsidRPr="00952E4D">
              <w:t>: 1</w:t>
            </w:r>
            <w:r w:rsidR="00952E4D" w:rsidRPr="00952E4D">
              <w:rPr>
                <w:lang w:val="en-US"/>
              </w:rPr>
              <w:t>d</w:t>
            </w:r>
          </w:p>
        </w:tc>
      </w:tr>
      <w:tr w:rsidR="00952E4D" w:rsidRPr="00952E4D" w14:paraId="4421CF29" w14:textId="77777777" w:rsidTr="0014504B">
        <w:tc>
          <w:tcPr>
            <w:tcW w:w="9345" w:type="dxa"/>
            <w:gridSpan w:val="2"/>
          </w:tcPr>
          <w:p w14:paraId="78A7457D" w14:textId="77777777" w:rsidR="007B7988" w:rsidRPr="00952E4D" w:rsidRDefault="007B7988" w:rsidP="0014504B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27EE0D4C" w14:textId="77777777" w:rsidTr="0014504B">
        <w:tc>
          <w:tcPr>
            <w:tcW w:w="9345" w:type="dxa"/>
            <w:gridSpan w:val="2"/>
          </w:tcPr>
          <w:p w14:paraId="60153062" w14:textId="08072616" w:rsidR="007B7988" w:rsidRPr="00952E4D" w:rsidRDefault="007B7988" w:rsidP="0014504B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5808709F" w14:textId="77777777" w:rsidTr="0014504B">
        <w:tc>
          <w:tcPr>
            <w:tcW w:w="9345" w:type="dxa"/>
            <w:gridSpan w:val="2"/>
          </w:tcPr>
          <w:p w14:paraId="7280F373" w14:textId="2426B866" w:rsidR="007B7988" w:rsidRPr="00952E4D" w:rsidRDefault="007B7988" w:rsidP="0014504B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 w:rsidR="00952E4D" w:rsidRPr="00952E4D">
              <w:t xml:space="preserve"> Отображение полного имени файла в списке при количестве знаков более 89</w:t>
            </w:r>
          </w:p>
        </w:tc>
      </w:tr>
      <w:tr w:rsidR="00952E4D" w:rsidRPr="00952E4D" w14:paraId="226B320A" w14:textId="77777777" w:rsidTr="0014504B">
        <w:tc>
          <w:tcPr>
            <w:tcW w:w="9345" w:type="dxa"/>
            <w:gridSpan w:val="2"/>
          </w:tcPr>
          <w:p w14:paraId="56D568B0" w14:textId="77777777" w:rsidR="007B7988" w:rsidRPr="00952E4D" w:rsidRDefault="007B7988" w:rsidP="0014504B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288E39DE" w14:textId="77777777" w:rsidR="007B7988" w:rsidRPr="00952E4D" w:rsidRDefault="00952E4D" w:rsidP="00952E4D">
            <w:pPr>
              <w:pStyle w:val="a5"/>
              <w:numPr>
                <w:ilvl w:val="0"/>
                <w:numId w:val="15"/>
              </w:numPr>
            </w:pPr>
            <w:r w:rsidRPr="00952E4D">
              <w:t>Подготовить файл для копирования</w:t>
            </w:r>
          </w:p>
          <w:p w14:paraId="7F84BD9D" w14:textId="52B6708A" w:rsidR="00952E4D" w:rsidRPr="00952E4D" w:rsidRDefault="00952E4D" w:rsidP="00952E4D">
            <w:pPr>
              <w:pStyle w:val="a5"/>
              <w:numPr>
                <w:ilvl w:val="0"/>
                <w:numId w:val="15"/>
              </w:numPr>
            </w:pPr>
            <w:r w:rsidRPr="00952E4D">
              <w:t>Убедиться, что полное имя файла содержит более 89 знаков</w:t>
            </w:r>
          </w:p>
        </w:tc>
      </w:tr>
      <w:tr w:rsidR="00952E4D" w:rsidRPr="00952E4D" w14:paraId="1BA9C38D" w14:textId="77777777" w:rsidTr="0014504B">
        <w:tc>
          <w:tcPr>
            <w:tcW w:w="4672" w:type="dxa"/>
          </w:tcPr>
          <w:p w14:paraId="056B62CF" w14:textId="77777777" w:rsidR="007B7988" w:rsidRPr="00952E4D" w:rsidRDefault="007B7988" w:rsidP="0014504B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03BA4305" w14:textId="77777777" w:rsidR="007B7988" w:rsidRPr="00952E4D" w:rsidRDefault="007B7988" w:rsidP="0014504B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1D8594D2" w14:textId="77777777" w:rsidTr="0014504B">
        <w:tc>
          <w:tcPr>
            <w:tcW w:w="4672" w:type="dxa"/>
          </w:tcPr>
          <w:p w14:paraId="5ABFBC8E" w14:textId="5B601873" w:rsidR="007B7988" w:rsidRPr="00952E4D" w:rsidRDefault="00952E4D" w:rsidP="007B7988">
            <w:pPr>
              <w:pStyle w:val="a5"/>
              <w:numPr>
                <w:ilvl w:val="0"/>
                <w:numId w:val="13"/>
              </w:numPr>
              <w:ind w:left="457" w:hanging="425"/>
            </w:pPr>
            <w:r w:rsidRPr="00952E4D">
              <w:t>Запускаем программу</w:t>
            </w:r>
          </w:p>
        </w:tc>
        <w:tc>
          <w:tcPr>
            <w:tcW w:w="4673" w:type="dxa"/>
          </w:tcPr>
          <w:p w14:paraId="08B1869B" w14:textId="339CC1AE" w:rsidR="007B7988" w:rsidRPr="00952E4D" w:rsidRDefault="007B7988" w:rsidP="007B7988">
            <w:pPr>
              <w:pStyle w:val="a5"/>
              <w:numPr>
                <w:ilvl w:val="0"/>
                <w:numId w:val="14"/>
              </w:numPr>
              <w:ind w:left="455" w:hanging="425"/>
            </w:pPr>
            <w:r w:rsidRPr="00952E4D">
              <w:t xml:space="preserve">Отображается </w:t>
            </w:r>
            <w:r w:rsidR="00952E4D" w:rsidRPr="00952E4D">
              <w:t>основное окно программы</w:t>
            </w:r>
          </w:p>
        </w:tc>
      </w:tr>
      <w:tr w:rsidR="00952E4D" w:rsidRPr="00952E4D" w14:paraId="6B702BAB" w14:textId="77777777" w:rsidTr="0014504B">
        <w:tc>
          <w:tcPr>
            <w:tcW w:w="4672" w:type="dxa"/>
          </w:tcPr>
          <w:p w14:paraId="28AAEBB8" w14:textId="13CCD1D4" w:rsidR="007B7988" w:rsidRPr="00952E4D" w:rsidRDefault="00952E4D" w:rsidP="00952E4D">
            <w:pPr>
              <w:pStyle w:val="a5"/>
              <w:numPr>
                <w:ilvl w:val="0"/>
                <w:numId w:val="13"/>
              </w:numPr>
              <w:ind w:left="457" w:hanging="425"/>
            </w:pPr>
            <w:r w:rsidRPr="00952E4D">
              <w:t>Нажимаем на кнопку “…“ и добавляем нужный файл</w:t>
            </w:r>
          </w:p>
        </w:tc>
        <w:tc>
          <w:tcPr>
            <w:tcW w:w="4673" w:type="dxa"/>
          </w:tcPr>
          <w:p w14:paraId="4021CADC" w14:textId="395F6CC9" w:rsidR="007B7988" w:rsidRPr="00952E4D" w:rsidRDefault="00952E4D" w:rsidP="007B7988">
            <w:pPr>
              <w:pStyle w:val="a5"/>
              <w:numPr>
                <w:ilvl w:val="0"/>
                <w:numId w:val="14"/>
              </w:numPr>
              <w:ind w:left="455" w:hanging="425"/>
            </w:pPr>
            <w:r w:rsidRPr="00952E4D">
              <w:t>В списке файлов указывается полное имя выбранного файла, его можно прочитать полностью</w:t>
            </w:r>
          </w:p>
        </w:tc>
      </w:tr>
      <w:bookmarkEnd w:id="0"/>
    </w:tbl>
    <w:p w14:paraId="29476316" w14:textId="494F6404" w:rsidR="00952E4D" w:rsidRPr="00952E4D" w:rsidRDefault="00952E4D" w:rsidP="00BD518C"/>
    <w:p w14:paraId="05BCD648" w14:textId="77777777" w:rsidR="00952E4D" w:rsidRPr="00952E4D" w:rsidRDefault="00952E4D">
      <w:pPr>
        <w:spacing w:after="160" w:line="259" w:lineRule="auto"/>
        <w:ind w:firstLine="0"/>
        <w:jc w:val="left"/>
      </w:pPr>
      <w:r w:rsidRPr="00952E4D">
        <w:br w:type="page"/>
      </w:r>
    </w:p>
    <w:p w14:paraId="3875400E" w14:textId="21F99FDC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 w:rsidRPr="00952E4D">
        <w:t>2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48FF609E" w14:textId="77777777" w:rsidTr="00335FCA">
        <w:tc>
          <w:tcPr>
            <w:tcW w:w="9345" w:type="dxa"/>
            <w:gridSpan w:val="2"/>
          </w:tcPr>
          <w:p w14:paraId="05271FE6" w14:textId="5EBD3F74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 w:rsidRPr="00952E4D">
              <w:t>2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5F59CEBA" w14:textId="77777777" w:rsidTr="00335FCA">
        <w:tc>
          <w:tcPr>
            <w:tcW w:w="9345" w:type="dxa"/>
            <w:gridSpan w:val="2"/>
          </w:tcPr>
          <w:p w14:paraId="082A71BB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60ABC42D" w14:textId="77777777" w:rsidTr="00335FCA">
        <w:tc>
          <w:tcPr>
            <w:tcW w:w="9345" w:type="dxa"/>
            <w:gridSpan w:val="2"/>
          </w:tcPr>
          <w:p w14:paraId="135C8D77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50D0EB61" w14:textId="77777777" w:rsidTr="00335FCA">
        <w:tc>
          <w:tcPr>
            <w:tcW w:w="9345" w:type="dxa"/>
            <w:gridSpan w:val="2"/>
          </w:tcPr>
          <w:p w14:paraId="3891EA29" w14:textId="00847A2A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 xml:space="preserve">: </w:t>
            </w:r>
            <w:r w:rsidRPr="00952E4D">
              <w:t>Удаление из списка нескольких файлов одновременно</w:t>
            </w:r>
          </w:p>
        </w:tc>
      </w:tr>
      <w:tr w:rsidR="00952E4D" w:rsidRPr="00952E4D" w14:paraId="66B1C804" w14:textId="77777777" w:rsidTr="00335FCA">
        <w:tc>
          <w:tcPr>
            <w:tcW w:w="9345" w:type="dxa"/>
            <w:gridSpan w:val="2"/>
          </w:tcPr>
          <w:p w14:paraId="79E2C2D3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0B5909A6" w14:textId="7CA483A9" w:rsidR="00952E4D" w:rsidRDefault="00952E4D" w:rsidP="00952E4D">
            <w:pPr>
              <w:pStyle w:val="a5"/>
              <w:numPr>
                <w:ilvl w:val="0"/>
                <w:numId w:val="22"/>
              </w:numPr>
            </w:pPr>
            <w:r w:rsidRPr="00952E4D">
              <w:t>Подготовить файл</w:t>
            </w:r>
            <w:r w:rsidRPr="00952E4D">
              <w:t>ы</w:t>
            </w:r>
            <w:r w:rsidRPr="00952E4D">
              <w:t xml:space="preserve"> для копирования</w:t>
            </w:r>
            <w:r w:rsidRPr="00952E4D">
              <w:t xml:space="preserve"> в количестве не менее двух</w:t>
            </w:r>
          </w:p>
          <w:p w14:paraId="4E5BD7B7" w14:textId="0B15C491" w:rsidR="00952E4D" w:rsidRPr="00952E4D" w:rsidRDefault="00952E4D" w:rsidP="00952E4D">
            <w:pPr>
              <w:pStyle w:val="a5"/>
              <w:numPr>
                <w:ilvl w:val="0"/>
                <w:numId w:val="22"/>
              </w:numPr>
            </w:pPr>
            <w:r>
              <w:t>Запустить программу</w:t>
            </w:r>
          </w:p>
          <w:p w14:paraId="71D3D57B" w14:textId="2A83AE82" w:rsidR="00952E4D" w:rsidRPr="00952E4D" w:rsidRDefault="00952E4D" w:rsidP="00952E4D">
            <w:pPr>
              <w:pStyle w:val="a5"/>
              <w:numPr>
                <w:ilvl w:val="0"/>
                <w:numId w:val="22"/>
              </w:numPr>
            </w:pPr>
            <w:r w:rsidRPr="00952E4D">
              <w:t>Добавить подготовленные файлы в список</w:t>
            </w:r>
          </w:p>
        </w:tc>
      </w:tr>
      <w:tr w:rsidR="00952E4D" w:rsidRPr="00952E4D" w14:paraId="40689186" w14:textId="77777777" w:rsidTr="00335FCA">
        <w:tc>
          <w:tcPr>
            <w:tcW w:w="4672" w:type="dxa"/>
          </w:tcPr>
          <w:p w14:paraId="4D5336DE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0C6CAE54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26517B03" w14:textId="77777777" w:rsidTr="00335FCA">
        <w:tc>
          <w:tcPr>
            <w:tcW w:w="4672" w:type="dxa"/>
          </w:tcPr>
          <w:p w14:paraId="06A3A6B0" w14:textId="2159BF10" w:rsidR="00952E4D" w:rsidRPr="00952E4D" w:rsidRDefault="00952E4D" w:rsidP="00952E4D">
            <w:pPr>
              <w:pStyle w:val="a5"/>
              <w:numPr>
                <w:ilvl w:val="0"/>
                <w:numId w:val="23"/>
              </w:numPr>
              <w:ind w:left="457" w:hanging="425"/>
            </w:pPr>
            <w:r>
              <w:t>Выделяем все добавленные файлы, используя клавишу s</w:t>
            </w:r>
            <w:proofErr w:type="spellStart"/>
            <w:r>
              <w:rPr>
                <w:lang w:val="en-US"/>
              </w:rPr>
              <w:t>hift</w:t>
            </w:r>
            <w:proofErr w:type="spellEnd"/>
            <w:r w:rsidRPr="00952E4D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ctrl</w:t>
            </w:r>
          </w:p>
        </w:tc>
        <w:tc>
          <w:tcPr>
            <w:tcW w:w="4673" w:type="dxa"/>
          </w:tcPr>
          <w:p w14:paraId="4F3E5BB8" w14:textId="7DB0C759" w:rsidR="00952E4D" w:rsidRPr="00952E4D" w:rsidRDefault="00952E4D" w:rsidP="00952E4D">
            <w:pPr>
              <w:pStyle w:val="a5"/>
              <w:numPr>
                <w:ilvl w:val="0"/>
                <w:numId w:val="24"/>
              </w:numPr>
              <w:ind w:left="455" w:hanging="425"/>
            </w:pPr>
            <w:r>
              <w:t>Все файлы выделены, имеют синий фон</w:t>
            </w:r>
          </w:p>
        </w:tc>
      </w:tr>
      <w:tr w:rsidR="00952E4D" w:rsidRPr="00952E4D" w14:paraId="45F38C31" w14:textId="77777777" w:rsidTr="00335FCA">
        <w:tc>
          <w:tcPr>
            <w:tcW w:w="4672" w:type="dxa"/>
          </w:tcPr>
          <w:p w14:paraId="1EE8DB6A" w14:textId="2E413C02" w:rsidR="00952E4D" w:rsidRPr="00952E4D" w:rsidRDefault="00952E4D" w:rsidP="00952E4D">
            <w:pPr>
              <w:pStyle w:val="a5"/>
              <w:numPr>
                <w:ilvl w:val="0"/>
                <w:numId w:val="23"/>
              </w:numPr>
              <w:ind w:left="457" w:hanging="425"/>
            </w:pPr>
            <w:r>
              <w:t>Нажимаем на кнопку удаления выделенных файлов</w:t>
            </w:r>
          </w:p>
        </w:tc>
        <w:tc>
          <w:tcPr>
            <w:tcW w:w="4673" w:type="dxa"/>
          </w:tcPr>
          <w:p w14:paraId="66362342" w14:textId="4C9F3AC7" w:rsidR="00952E4D" w:rsidRPr="00952E4D" w:rsidRDefault="00952E4D" w:rsidP="00952E4D">
            <w:pPr>
              <w:pStyle w:val="a5"/>
              <w:numPr>
                <w:ilvl w:val="0"/>
                <w:numId w:val="24"/>
              </w:numPr>
              <w:ind w:left="455" w:hanging="425"/>
            </w:pPr>
            <w:r>
              <w:t>Все выделенные файлы удалены, список пуст</w:t>
            </w:r>
          </w:p>
        </w:tc>
      </w:tr>
    </w:tbl>
    <w:p w14:paraId="6AD004A7" w14:textId="77777777" w:rsidR="007B7988" w:rsidRPr="00952E4D" w:rsidRDefault="007B7988" w:rsidP="00BD518C"/>
    <w:p w14:paraId="480C881B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23CE4196" w14:textId="287DFAE6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3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14B479D1" w14:textId="77777777" w:rsidTr="00335FCA">
        <w:tc>
          <w:tcPr>
            <w:tcW w:w="9345" w:type="dxa"/>
            <w:gridSpan w:val="2"/>
          </w:tcPr>
          <w:p w14:paraId="3AB6DFCC" w14:textId="56D78271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3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49980AD0" w14:textId="77777777" w:rsidTr="00335FCA">
        <w:tc>
          <w:tcPr>
            <w:tcW w:w="9345" w:type="dxa"/>
            <w:gridSpan w:val="2"/>
          </w:tcPr>
          <w:p w14:paraId="6AB1FF32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0140A498" w14:textId="77777777" w:rsidTr="00335FCA">
        <w:tc>
          <w:tcPr>
            <w:tcW w:w="9345" w:type="dxa"/>
            <w:gridSpan w:val="2"/>
          </w:tcPr>
          <w:p w14:paraId="68E3ABBF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4A972460" w14:textId="77777777" w:rsidTr="00335FCA">
        <w:tc>
          <w:tcPr>
            <w:tcW w:w="9345" w:type="dxa"/>
            <w:gridSpan w:val="2"/>
          </w:tcPr>
          <w:p w14:paraId="27F70568" w14:textId="00E249C8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 xml:space="preserve">: </w:t>
            </w:r>
            <w:r>
              <w:t>Копирование файла в то же место, где файл находится</w:t>
            </w:r>
          </w:p>
        </w:tc>
      </w:tr>
      <w:tr w:rsidR="00952E4D" w:rsidRPr="00952E4D" w14:paraId="666B2FA9" w14:textId="77777777" w:rsidTr="00335FCA">
        <w:tc>
          <w:tcPr>
            <w:tcW w:w="9345" w:type="dxa"/>
            <w:gridSpan w:val="2"/>
          </w:tcPr>
          <w:p w14:paraId="235B41B1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7EF3F81E" w14:textId="469E70B0" w:rsidR="00952E4D" w:rsidRDefault="00952E4D" w:rsidP="00952E4D">
            <w:pPr>
              <w:pStyle w:val="a5"/>
              <w:numPr>
                <w:ilvl w:val="0"/>
                <w:numId w:val="25"/>
              </w:numPr>
            </w:pPr>
            <w:r w:rsidRPr="00952E4D">
              <w:t>Подготовить файл для копирования</w:t>
            </w:r>
          </w:p>
          <w:p w14:paraId="7082886A" w14:textId="77777777" w:rsidR="00952E4D" w:rsidRPr="00952E4D" w:rsidRDefault="00952E4D" w:rsidP="00952E4D">
            <w:pPr>
              <w:pStyle w:val="a5"/>
              <w:numPr>
                <w:ilvl w:val="0"/>
                <w:numId w:val="25"/>
              </w:numPr>
            </w:pPr>
            <w:r>
              <w:t>Запустить программу</w:t>
            </w:r>
          </w:p>
          <w:p w14:paraId="5AB82B8A" w14:textId="74287A1D" w:rsidR="00952E4D" w:rsidRPr="00952E4D" w:rsidRDefault="00952E4D" w:rsidP="00952E4D">
            <w:pPr>
              <w:pStyle w:val="a5"/>
              <w:numPr>
                <w:ilvl w:val="0"/>
                <w:numId w:val="25"/>
              </w:numPr>
            </w:pPr>
            <w:r w:rsidRPr="00952E4D">
              <w:t>Добавить подготовленны</w:t>
            </w:r>
            <w:r>
              <w:t>й</w:t>
            </w:r>
            <w:r w:rsidRPr="00952E4D">
              <w:t xml:space="preserve"> файл в список</w:t>
            </w:r>
          </w:p>
        </w:tc>
      </w:tr>
      <w:tr w:rsidR="00952E4D" w:rsidRPr="00952E4D" w14:paraId="5686DDFC" w14:textId="77777777" w:rsidTr="00335FCA">
        <w:tc>
          <w:tcPr>
            <w:tcW w:w="4672" w:type="dxa"/>
          </w:tcPr>
          <w:p w14:paraId="39106121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446AF6B2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2CB8387B" w14:textId="77777777" w:rsidTr="00335FCA">
        <w:tc>
          <w:tcPr>
            <w:tcW w:w="4672" w:type="dxa"/>
          </w:tcPr>
          <w:p w14:paraId="0EFEE5CA" w14:textId="00677F7D" w:rsidR="00952E4D" w:rsidRPr="00952E4D" w:rsidRDefault="00952E4D" w:rsidP="00952E4D">
            <w:pPr>
              <w:pStyle w:val="a5"/>
              <w:numPr>
                <w:ilvl w:val="0"/>
                <w:numId w:val="26"/>
              </w:numPr>
              <w:ind w:left="457" w:hanging="425"/>
            </w:pPr>
            <w:r>
              <w:t>Указываем путь для сохранения такой же, какой и путь у исходного файла</w:t>
            </w:r>
          </w:p>
        </w:tc>
        <w:tc>
          <w:tcPr>
            <w:tcW w:w="4673" w:type="dxa"/>
          </w:tcPr>
          <w:p w14:paraId="63C236AB" w14:textId="68EF22BE" w:rsidR="00952E4D" w:rsidRPr="00952E4D" w:rsidRDefault="00952E4D" w:rsidP="00952E4D">
            <w:pPr>
              <w:pStyle w:val="a5"/>
              <w:numPr>
                <w:ilvl w:val="0"/>
                <w:numId w:val="27"/>
              </w:numPr>
              <w:ind w:left="455" w:hanging="425"/>
            </w:pPr>
            <w:r>
              <w:t>В поле пути указан выбранный путь</w:t>
            </w:r>
          </w:p>
        </w:tc>
      </w:tr>
      <w:tr w:rsidR="00952E4D" w:rsidRPr="00952E4D" w14:paraId="679FDB67" w14:textId="77777777" w:rsidTr="00335FCA">
        <w:tc>
          <w:tcPr>
            <w:tcW w:w="4672" w:type="dxa"/>
          </w:tcPr>
          <w:p w14:paraId="325B91EA" w14:textId="485638F8" w:rsidR="00952E4D" w:rsidRPr="00952E4D" w:rsidRDefault="00952E4D" w:rsidP="00952E4D">
            <w:pPr>
              <w:pStyle w:val="a5"/>
              <w:numPr>
                <w:ilvl w:val="0"/>
                <w:numId w:val="26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7DF97F91" w14:textId="3BFC09BF" w:rsidR="00952E4D" w:rsidRPr="00952E4D" w:rsidRDefault="00952E4D" w:rsidP="00952E4D">
            <w:pPr>
              <w:pStyle w:val="a5"/>
              <w:numPr>
                <w:ilvl w:val="0"/>
                <w:numId w:val="27"/>
              </w:numPr>
              <w:ind w:left="455" w:hanging="425"/>
            </w:pPr>
            <w:r w:rsidRPr="00952E4D">
              <w:t>Создана копия файла, которой дано другое имя</w:t>
            </w:r>
          </w:p>
        </w:tc>
      </w:tr>
    </w:tbl>
    <w:p w14:paraId="5D0C49D7" w14:textId="77777777" w:rsidR="00952E4D" w:rsidRDefault="00952E4D" w:rsidP="00BD518C"/>
    <w:p w14:paraId="4239183E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2363D6D2" w14:textId="2B64D85B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4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32F59EFC" w14:textId="77777777" w:rsidTr="00335FCA">
        <w:tc>
          <w:tcPr>
            <w:tcW w:w="9345" w:type="dxa"/>
            <w:gridSpan w:val="2"/>
          </w:tcPr>
          <w:p w14:paraId="4834F707" w14:textId="0D32ABE1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4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3A266052" w14:textId="77777777" w:rsidTr="00335FCA">
        <w:tc>
          <w:tcPr>
            <w:tcW w:w="9345" w:type="dxa"/>
            <w:gridSpan w:val="2"/>
          </w:tcPr>
          <w:p w14:paraId="13E1026A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47F091E6" w14:textId="77777777" w:rsidTr="00335FCA">
        <w:tc>
          <w:tcPr>
            <w:tcW w:w="9345" w:type="dxa"/>
            <w:gridSpan w:val="2"/>
          </w:tcPr>
          <w:p w14:paraId="6D49EC06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464445BE" w14:textId="77777777" w:rsidTr="00335FCA">
        <w:tc>
          <w:tcPr>
            <w:tcW w:w="9345" w:type="dxa"/>
            <w:gridSpan w:val="2"/>
          </w:tcPr>
          <w:p w14:paraId="7319F7CC" w14:textId="4F845C02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 xml:space="preserve">: </w:t>
            </w:r>
            <w:r>
              <w:t>Работоспособность программы во время выполнения операции копирования «тяжелых файлов»</w:t>
            </w:r>
          </w:p>
        </w:tc>
      </w:tr>
      <w:tr w:rsidR="00952E4D" w:rsidRPr="00952E4D" w14:paraId="6CA79141" w14:textId="77777777" w:rsidTr="00335FCA">
        <w:tc>
          <w:tcPr>
            <w:tcW w:w="9345" w:type="dxa"/>
            <w:gridSpan w:val="2"/>
          </w:tcPr>
          <w:p w14:paraId="443474F2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2B774979" w14:textId="213AD49B" w:rsidR="00952E4D" w:rsidRDefault="00952E4D" w:rsidP="00952E4D">
            <w:pPr>
              <w:pStyle w:val="a5"/>
              <w:numPr>
                <w:ilvl w:val="0"/>
                <w:numId w:val="30"/>
              </w:numPr>
            </w:pPr>
            <w:r w:rsidRPr="00952E4D">
              <w:t>Подготовить файл для копирования</w:t>
            </w:r>
            <w:r>
              <w:t xml:space="preserve"> размером не менее 1 Гб</w:t>
            </w:r>
          </w:p>
          <w:p w14:paraId="1A4A6D78" w14:textId="77777777" w:rsidR="00952E4D" w:rsidRPr="00952E4D" w:rsidRDefault="00952E4D" w:rsidP="00952E4D">
            <w:pPr>
              <w:pStyle w:val="a5"/>
              <w:numPr>
                <w:ilvl w:val="0"/>
                <w:numId w:val="30"/>
              </w:numPr>
            </w:pPr>
            <w:r>
              <w:t>Запустить программу</w:t>
            </w:r>
          </w:p>
          <w:p w14:paraId="34564526" w14:textId="77777777" w:rsidR="00952E4D" w:rsidRPr="00952E4D" w:rsidRDefault="00952E4D" w:rsidP="00952E4D">
            <w:pPr>
              <w:pStyle w:val="a5"/>
              <w:numPr>
                <w:ilvl w:val="0"/>
                <w:numId w:val="30"/>
              </w:numPr>
            </w:pPr>
            <w:r w:rsidRPr="00952E4D">
              <w:t>Добавить подготовленны</w:t>
            </w:r>
            <w:r>
              <w:t>й</w:t>
            </w:r>
            <w:r w:rsidRPr="00952E4D">
              <w:t xml:space="preserve"> файл в список</w:t>
            </w:r>
          </w:p>
        </w:tc>
      </w:tr>
      <w:tr w:rsidR="00952E4D" w:rsidRPr="00952E4D" w14:paraId="4A8953D1" w14:textId="77777777" w:rsidTr="00335FCA">
        <w:tc>
          <w:tcPr>
            <w:tcW w:w="4672" w:type="dxa"/>
          </w:tcPr>
          <w:p w14:paraId="737C4B45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02607C33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54DEC41E" w14:textId="77777777" w:rsidTr="00335FCA">
        <w:tc>
          <w:tcPr>
            <w:tcW w:w="4672" w:type="dxa"/>
          </w:tcPr>
          <w:p w14:paraId="116167FA" w14:textId="6A8FEA46" w:rsidR="00952E4D" w:rsidRPr="00952E4D" w:rsidRDefault="00952E4D" w:rsidP="00952E4D">
            <w:pPr>
              <w:pStyle w:val="a5"/>
              <w:numPr>
                <w:ilvl w:val="0"/>
                <w:numId w:val="28"/>
              </w:numPr>
              <w:ind w:left="457" w:hanging="425"/>
            </w:pPr>
            <w:r>
              <w:t xml:space="preserve">Нажимаем на </w:t>
            </w:r>
            <w:proofErr w:type="spellStart"/>
            <w:r>
              <w:t>чекбокс</w:t>
            </w:r>
            <w:proofErr w:type="spellEnd"/>
            <w:r>
              <w:t xml:space="preserve"> добавленного файла</w:t>
            </w:r>
          </w:p>
        </w:tc>
        <w:tc>
          <w:tcPr>
            <w:tcW w:w="4673" w:type="dxa"/>
          </w:tcPr>
          <w:p w14:paraId="60DE8D47" w14:textId="524C72C5" w:rsidR="00952E4D" w:rsidRPr="00952E4D" w:rsidRDefault="00952E4D" w:rsidP="00952E4D">
            <w:pPr>
              <w:pStyle w:val="a5"/>
              <w:numPr>
                <w:ilvl w:val="0"/>
                <w:numId w:val="29"/>
              </w:numPr>
              <w:ind w:left="455" w:hanging="425"/>
            </w:pPr>
            <w:proofErr w:type="spellStart"/>
            <w:r>
              <w:t>Чекбокс</w:t>
            </w:r>
            <w:proofErr w:type="spellEnd"/>
            <w:r>
              <w:t xml:space="preserve"> добавленного файла выбран</w:t>
            </w:r>
          </w:p>
        </w:tc>
      </w:tr>
      <w:tr w:rsidR="00952E4D" w:rsidRPr="00952E4D" w14:paraId="6E63C143" w14:textId="77777777" w:rsidTr="00335FCA">
        <w:tc>
          <w:tcPr>
            <w:tcW w:w="4672" w:type="dxa"/>
          </w:tcPr>
          <w:p w14:paraId="01169F40" w14:textId="147FCF96" w:rsidR="00952E4D" w:rsidRPr="00952E4D" w:rsidRDefault="00952E4D" w:rsidP="00952E4D">
            <w:pPr>
              <w:pStyle w:val="a5"/>
              <w:numPr>
                <w:ilvl w:val="0"/>
                <w:numId w:val="28"/>
              </w:numPr>
              <w:ind w:left="457" w:hanging="425"/>
            </w:pPr>
            <w:r>
              <w:t>Нажимаем на кнопку «…» снизу и указываем путь, отличный от пути исходного файла</w:t>
            </w:r>
          </w:p>
        </w:tc>
        <w:tc>
          <w:tcPr>
            <w:tcW w:w="4673" w:type="dxa"/>
          </w:tcPr>
          <w:p w14:paraId="5BE80063" w14:textId="6CCC89C7" w:rsidR="00952E4D" w:rsidRPr="00952E4D" w:rsidRDefault="00952E4D" w:rsidP="00952E4D">
            <w:pPr>
              <w:pStyle w:val="a5"/>
              <w:numPr>
                <w:ilvl w:val="0"/>
                <w:numId w:val="29"/>
              </w:numPr>
              <w:ind w:left="455" w:hanging="425"/>
            </w:pPr>
            <w:r>
              <w:t>В поле пути копирования указан выбранный путь</w:t>
            </w:r>
          </w:p>
        </w:tc>
      </w:tr>
      <w:tr w:rsidR="00952E4D" w:rsidRPr="00952E4D" w14:paraId="1F3820C3" w14:textId="77777777" w:rsidTr="00335FCA">
        <w:tc>
          <w:tcPr>
            <w:tcW w:w="4672" w:type="dxa"/>
          </w:tcPr>
          <w:p w14:paraId="51C988C0" w14:textId="6E11820F" w:rsidR="00952E4D" w:rsidRDefault="00952E4D" w:rsidP="00952E4D">
            <w:pPr>
              <w:pStyle w:val="a5"/>
              <w:numPr>
                <w:ilvl w:val="0"/>
                <w:numId w:val="28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3B9005B7" w14:textId="72B3915E" w:rsidR="00952E4D" w:rsidRPr="00952E4D" w:rsidRDefault="00952E4D" w:rsidP="00952E4D">
            <w:pPr>
              <w:pStyle w:val="a5"/>
              <w:numPr>
                <w:ilvl w:val="0"/>
                <w:numId w:val="29"/>
              </w:numPr>
              <w:ind w:left="455" w:hanging="425"/>
            </w:pPr>
            <w:r>
              <w:t>Во время выполнения начатой операции можно работать с программой, в т.ч. остановить выполнение операции</w:t>
            </w:r>
          </w:p>
        </w:tc>
      </w:tr>
    </w:tbl>
    <w:p w14:paraId="3F1FC687" w14:textId="77777777" w:rsidR="00952E4D" w:rsidRDefault="00952E4D" w:rsidP="00BD518C"/>
    <w:p w14:paraId="1B3D8CF4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23552810" w14:textId="1318E3C7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5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21EAC2D7" w14:textId="77777777" w:rsidTr="00335FCA">
        <w:tc>
          <w:tcPr>
            <w:tcW w:w="9345" w:type="dxa"/>
            <w:gridSpan w:val="2"/>
          </w:tcPr>
          <w:p w14:paraId="14EEA2DD" w14:textId="23A9DF2B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5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5A18C64D" w14:textId="77777777" w:rsidTr="00335FCA">
        <w:tc>
          <w:tcPr>
            <w:tcW w:w="9345" w:type="dxa"/>
            <w:gridSpan w:val="2"/>
          </w:tcPr>
          <w:p w14:paraId="464181AE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57691B8C" w14:textId="77777777" w:rsidTr="00335FCA">
        <w:tc>
          <w:tcPr>
            <w:tcW w:w="9345" w:type="dxa"/>
            <w:gridSpan w:val="2"/>
          </w:tcPr>
          <w:p w14:paraId="037C6CDD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5C926DDC" w14:textId="77777777" w:rsidTr="00335FCA">
        <w:tc>
          <w:tcPr>
            <w:tcW w:w="9345" w:type="dxa"/>
            <w:gridSpan w:val="2"/>
          </w:tcPr>
          <w:p w14:paraId="7652ABB6" w14:textId="02FB9ACA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>
              <w:t xml:space="preserve"> Возможность добавления в список один и тот же файл несколько раз</w:t>
            </w:r>
          </w:p>
        </w:tc>
      </w:tr>
      <w:tr w:rsidR="00952E4D" w:rsidRPr="00952E4D" w14:paraId="07329CA0" w14:textId="77777777" w:rsidTr="00335FCA">
        <w:tc>
          <w:tcPr>
            <w:tcW w:w="9345" w:type="dxa"/>
            <w:gridSpan w:val="2"/>
          </w:tcPr>
          <w:p w14:paraId="788D7DCA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671FABA9" w14:textId="096DDA4E" w:rsidR="00952E4D" w:rsidRDefault="00952E4D" w:rsidP="00952E4D">
            <w:pPr>
              <w:pStyle w:val="a5"/>
              <w:numPr>
                <w:ilvl w:val="0"/>
                <w:numId w:val="31"/>
              </w:numPr>
            </w:pPr>
            <w:r w:rsidRPr="00952E4D">
              <w:t>Подготовить файл для копирования</w:t>
            </w:r>
          </w:p>
          <w:p w14:paraId="14C93CEA" w14:textId="48986CF1" w:rsidR="00952E4D" w:rsidRPr="00952E4D" w:rsidRDefault="00952E4D" w:rsidP="00952E4D">
            <w:pPr>
              <w:pStyle w:val="a5"/>
              <w:numPr>
                <w:ilvl w:val="0"/>
                <w:numId w:val="31"/>
              </w:numPr>
            </w:pPr>
            <w:r>
              <w:t>Запустить программу</w:t>
            </w:r>
          </w:p>
        </w:tc>
      </w:tr>
      <w:tr w:rsidR="00952E4D" w:rsidRPr="00952E4D" w14:paraId="7789AEDE" w14:textId="77777777" w:rsidTr="00335FCA">
        <w:tc>
          <w:tcPr>
            <w:tcW w:w="4672" w:type="dxa"/>
          </w:tcPr>
          <w:p w14:paraId="3BAF61C5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52468C85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38B85D53" w14:textId="77777777" w:rsidTr="00335FCA">
        <w:tc>
          <w:tcPr>
            <w:tcW w:w="4672" w:type="dxa"/>
          </w:tcPr>
          <w:p w14:paraId="780671B5" w14:textId="4AF0C446" w:rsidR="00952E4D" w:rsidRPr="00952E4D" w:rsidRDefault="00952E4D" w:rsidP="00952E4D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>Добавляем подготовленный файл в список</w:t>
            </w:r>
          </w:p>
        </w:tc>
        <w:tc>
          <w:tcPr>
            <w:tcW w:w="4673" w:type="dxa"/>
          </w:tcPr>
          <w:p w14:paraId="2A451EB9" w14:textId="7B4AF9CD" w:rsidR="00952E4D" w:rsidRPr="00952E4D" w:rsidRDefault="00952E4D" w:rsidP="00952E4D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Файл добавлен в список</w:t>
            </w:r>
          </w:p>
        </w:tc>
      </w:tr>
      <w:tr w:rsidR="00952E4D" w:rsidRPr="00952E4D" w14:paraId="20F10DD0" w14:textId="77777777" w:rsidTr="00335FCA">
        <w:tc>
          <w:tcPr>
            <w:tcW w:w="4672" w:type="dxa"/>
          </w:tcPr>
          <w:p w14:paraId="13E102E3" w14:textId="71C9C6F1" w:rsidR="00952E4D" w:rsidRPr="00952E4D" w:rsidRDefault="00952E4D" w:rsidP="00952E4D">
            <w:pPr>
              <w:pStyle w:val="a5"/>
              <w:numPr>
                <w:ilvl w:val="0"/>
                <w:numId w:val="32"/>
              </w:numPr>
              <w:ind w:left="457" w:hanging="425"/>
            </w:pPr>
            <w:r>
              <w:t>Еще раз добавляем тот же файл в список</w:t>
            </w:r>
          </w:p>
        </w:tc>
        <w:tc>
          <w:tcPr>
            <w:tcW w:w="4673" w:type="dxa"/>
          </w:tcPr>
          <w:p w14:paraId="3A3867C0" w14:textId="3771B4EE" w:rsidR="00952E4D" w:rsidRPr="00952E4D" w:rsidRDefault="00952E4D" w:rsidP="00952E4D">
            <w:pPr>
              <w:pStyle w:val="a5"/>
              <w:numPr>
                <w:ilvl w:val="0"/>
                <w:numId w:val="33"/>
              </w:numPr>
              <w:ind w:left="455" w:hanging="425"/>
            </w:pPr>
            <w:r>
              <w:t>Тот же файл в список не добавляется</w:t>
            </w:r>
          </w:p>
        </w:tc>
      </w:tr>
    </w:tbl>
    <w:p w14:paraId="53ADC66E" w14:textId="77777777" w:rsidR="00952E4D" w:rsidRDefault="00952E4D" w:rsidP="00BD518C"/>
    <w:p w14:paraId="091E14FE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6218038D" w14:textId="6076E215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6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014438C0" w14:textId="77777777" w:rsidTr="00335FCA">
        <w:tc>
          <w:tcPr>
            <w:tcW w:w="9345" w:type="dxa"/>
            <w:gridSpan w:val="2"/>
          </w:tcPr>
          <w:p w14:paraId="4E4D29AA" w14:textId="74946D3D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6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45E1C5C9" w14:textId="77777777" w:rsidTr="00335FCA">
        <w:tc>
          <w:tcPr>
            <w:tcW w:w="9345" w:type="dxa"/>
            <w:gridSpan w:val="2"/>
          </w:tcPr>
          <w:p w14:paraId="3141D6FF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6266FD75" w14:textId="77777777" w:rsidTr="00335FCA">
        <w:tc>
          <w:tcPr>
            <w:tcW w:w="9345" w:type="dxa"/>
            <w:gridSpan w:val="2"/>
          </w:tcPr>
          <w:p w14:paraId="016D8A80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063E4D25" w14:textId="77777777" w:rsidTr="00335FCA">
        <w:tc>
          <w:tcPr>
            <w:tcW w:w="9345" w:type="dxa"/>
            <w:gridSpan w:val="2"/>
          </w:tcPr>
          <w:p w14:paraId="24164ABF" w14:textId="6C035F30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>
              <w:t xml:space="preserve"> </w:t>
            </w:r>
            <w:r>
              <w:t>Копирование несуществующего файла</w:t>
            </w:r>
          </w:p>
        </w:tc>
      </w:tr>
      <w:tr w:rsidR="00952E4D" w:rsidRPr="00952E4D" w14:paraId="6612F5AD" w14:textId="77777777" w:rsidTr="00335FCA">
        <w:tc>
          <w:tcPr>
            <w:tcW w:w="9345" w:type="dxa"/>
            <w:gridSpan w:val="2"/>
          </w:tcPr>
          <w:p w14:paraId="1F222A0F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7CB43BF7" w14:textId="77777777" w:rsidR="00952E4D" w:rsidRDefault="00952E4D" w:rsidP="00952E4D">
            <w:pPr>
              <w:pStyle w:val="a5"/>
              <w:numPr>
                <w:ilvl w:val="0"/>
                <w:numId w:val="34"/>
              </w:numPr>
            </w:pPr>
            <w:r w:rsidRPr="00952E4D">
              <w:t>Подготовить файл для копирования</w:t>
            </w:r>
          </w:p>
          <w:p w14:paraId="296D6D9D" w14:textId="77777777" w:rsidR="00952E4D" w:rsidRPr="00952E4D" w:rsidRDefault="00952E4D" w:rsidP="00952E4D">
            <w:pPr>
              <w:pStyle w:val="a5"/>
              <w:numPr>
                <w:ilvl w:val="0"/>
                <w:numId w:val="34"/>
              </w:numPr>
            </w:pPr>
            <w:r>
              <w:t>Запустить программу</w:t>
            </w:r>
          </w:p>
        </w:tc>
      </w:tr>
      <w:tr w:rsidR="00952E4D" w:rsidRPr="00952E4D" w14:paraId="62B1919F" w14:textId="77777777" w:rsidTr="00335FCA">
        <w:tc>
          <w:tcPr>
            <w:tcW w:w="4672" w:type="dxa"/>
          </w:tcPr>
          <w:p w14:paraId="0067DF4B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BEDF3E0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2858D17B" w14:textId="77777777" w:rsidTr="00335FCA">
        <w:tc>
          <w:tcPr>
            <w:tcW w:w="4672" w:type="dxa"/>
          </w:tcPr>
          <w:p w14:paraId="512C604B" w14:textId="77777777" w:rsidR="00952E4D" w:rsidRPr="00952E4D" w:rsidRDefault="00952E4D" w:rsidP="00952E4D">
            <w:pPr>
              <w:pStyle w:val="a5"/>
              <w:numPr>
                <w:ilvl w:val="0"/>
                <w:numId w:val="35"/>
              </w:numPr>
              <w:ind w:left="457" w:hanging="425"/>
            </w:pPr>
            <w:r>
              <w:t>Добавляем подготовленный файл в список</w:t>
            </w:r>
          </w:p>
        </w:tc>
        <w:tc>
          <w:tcPr>
            <w:tcW w:w="4673" w:type="dxa"/>
          </w:tcPr>
          <w:p w14:paraId="2E770DCA" w14:textId="77777777" w:rsidR="00952E4D" w:rsidRPr="00952E4D" w:rsidRDefault="00952E4D" w:rsidP="00952E4D">
            <w:pPr>
              <w:pStyle w:val="a5"/>
              <w:numPr>
                <w:ilvl w:val="0"/>
                <w:numId w:val="36"/>
              </w:numPr>
              <w:ind w:left="455" w:hanging="425"/>
            </w:pPr>
            <w:r>
              <w:t>Файл добавлен в список</w:t>
            </w:r>
          </w:p>
        </w:tc>
      </w:tr>
      <w:tr w:rsidR="00952E4D" w:rsidRPr="00952E4D" w14:paraId="42FCCA8A" w14:textId="77777777" w:rsidTr="00335FCA">
        <w:tc>
          <w:tcPr>
            <w:tcW w:w="4672" w:type="dxa"/>
          </w:tcPr>
          <w:p w14:paraId="72692004" w14:textId="2D1BBF70" w:rsidR="00952E4D" w:rsidRPr="00952E4D" w:rsidRDefault="00952E4D" w:rsidP="00952E4D">
            <w:pPr>
              <w:pStyle w:val="a5"/>
              <w:numPr>
                <w:ilvl w:val="0"/>
                <w:numId w:val="35"/>
              </w:numPr>
              <w:ind w:left="457" w:hanging="425"/>
            </w:pPr>
            <w:r>
              <w:t>Удаляем подготовленный файл</w:t>
            </w:r>
          </w:p>
        </w:tc>
        <w:tc>
          <w:tcPr>
            <w:tcW w:w="4673" w:type="dxa"/>
          </w:tcPr>
          <w:p w14:paraId="45FE2C78" w14:textId="4FA025D1" w:rsidR="00952E4D" w:rsidRPr="00952E4D" w:rsidRDefault="00952E4D" w:rsidP="00952E4D">
            <w:pPr>
              <w:pStyle w:val="a5"/>
              <w:numPr>
                <w:ilvl w:val="0"/>
                <w:numId w:val="36"/>
              </w:numPr>
              <w:ind w:left="455" w:hanging="425"/>
            </w:pPr>
            <w:r>
              <w:t>Файл удален</w:t>
            </w:r>
          </w:p>
        </w:tc>
      </w:tr>
      <w:tr w:rsidR="00952E4D" w:rsidRPr="00952E4D" w14:paraId="74C08F82" w14:textId="77777777" w:rsidTr="00335FCA">
        <w:tc>
          <w:tcPr>
            <w:tcW w:w="4672" w:type="dxa"/>
          </w:tcPr>
          <w:p w14:paraId="17099793" w14:textId="63C22C21" w:rsidR="00952E4D" w:rsidRDefault="00952E4D" w:rsidP="00952E4D">
            <w:pPr>
              <w:pStyle w:val="a5"/>
              <w:numPr>
                <w:ilvl w:val="0"/>
                <w:numId w:val="35"/>
              </w:numPr>
              <w:ind w:left="457" w:hanging="425"/>
            </w:pPr>
            <w:r>
              <w:t>Указываем путь для копирования</w:t>
            </w:r>
          </w:p>
        </w:tc>
        <w:tc>
          <w:tcPr>
            <w:tcW w:w="4673" w:type="dxa"/>
          </w:tcPr>
          <w:p w14:paraId="6608A576" w14:textId="07E54DD6" w:rsidR="00952E4D" w:rsidRDefault="00952E4D" w:rsidP="00952E4D">
            <w:pPr>
              <w:pStyle w:val="a5"/>
              <w:numPr>
                <w:ilvl w:val="0"/>
                <w:numId w:val="36"/>
              </w:numPr>
              <w:ind w:left="455" w:hanging="425"/>
            </w:pPr>
            <w:r>
              <w:t>Путь для копирования указан</w:t>
            </w:r>
          </w:p>
        </w:tc>
      </w:tr>
      <w:tr w:rsidR="00952E4D" w:rsidRPr="00952E4D" w14:paraId="2F0A01D3" w14:textId="77777777" w:rsidTr="00335FCA">
        <w:tc>
          <w:tcPr>
            <w:tcW w:w="4672" w:type="dxa"/>
          </w:tcPr>
          <w:p w14:paraId="08CFD5A0" w14:textId="6014F075" w:rsidR="00952E4D" w:rsidRDefault="00952E4D" w:rsidP="00952E4D">
            <w:pPr>
              <w:pStyle w:val="a5"/>
              <w:numPr>
                <w:ilvl w:val="0"/>
                <w:numId w:val="35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28430B02" w14:textId="097ABA26" w:rsidR="00952E4D" w:rsidRDefault="00952E4D" w:rsidP="00952E4D">
            <w:pPr>
              <w:pStyle w:val="a5"/>
              <w:numPr>
                <w:ilvl w:val="0"/>
                <w:numId w:val="36"/>
              </w:numPr>
              <w:ind w:left="455" w:hanging="425"/>
            </w:pPr>
            <w:r>
              <w:t>Копирование не выполнено, выскакивает сообщение о соответствующей ошибке</w:t>
            </w:r>
          </w:p>
        </w:tc>
      </w:tr>
    </w:tbl>
    <w:p w14:paraId="36B227F9" w14:textId="77777777" w:rsidR="00952E4D" w:rsidRDefault="00952E4D" w:rsidP="00BD518C"/>
    <w:p w14:paraId="7F4D60E2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568AB683" w14:textId="129B1CDD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7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6CDD695B" w14:textId="77777777" w:rsidTr="00335FCA">
        <w:tc>
          <w:tcPr>
            <w:tcW w:w="9345" w:type="dxa"/>
            <w:gridSpan w:val="2"/>
          </w:tcPr>
          <w:p w14:paraId="22889589" w14:textId="4B751192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7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2CDFE048" w14:textId="77777777" w:rsidTr="00335FCA">
        <w:tc>
          <w:tcPr>
            <w:tcW w:w="9345" w:type="dxa"/>
            <w:gridSpan w:val="2"/>
          </w:tcPr>
          <w:p w14:paraId="051FB7EE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16C39A99" w14:textId="77777777" w:rsidTr="00335FCA">
        <w:tc>
          <w:tcPr>
            <w:tcW w:w="9345" w:type="dxa"/>
            <w:gridSpan w:val="2"/>
          </w:tcPr>
          <w:p w14:paraId="23ABF430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72EF6CCB" w14:textId="77777777" w:rsidTr="00335FCA">
        <w:tc>
          <w:tcPr>
            <w:tcW w:w="9345" w:type="dxa"/>
            <w:gridSpan w:val="2"/>
          </w:tcPr>
          <w:p w14:paraId="690EAC28" w14:textId="3511949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>
              <w:t xml:space="preserve"> </w:t>
            </w:r>
            <w:r>
              <w:t>Копирование файла по неправильному пути</w:t>
            </w:r>
          </w:p>
        </w:tc>
      </w:tr>
      <w:tr w:rsidR="00952E4D" w:rsidRPr="00952E4D" w14:paraId="54DCAB8D" w14:textId="77777777" w:rsidTr="00335FCA">
        <w:tc>
          <w:tcPr>
            <w:tcW w:w="9345" w:type="dxa"/>
            <w:gridSpan w:val="2"/>
          </w:tcPr>
          <w:p w14:paraId="662DA805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0093C6D3" w14:textId="77777777" w:rsidR="00952E4D" w:rsidRDefault="00952E4D" w:rsidP="00952E4D">
            <w:pPr>
              <w:pStyle w:val="a5"/>
              <w:numPr>
                <w:ilvl w:val="0"/>
                <w:numId w:val="37"/>
              </w:numPr>
            </w:pPr>
            <w:r w:rsidRPr="00952E4D">
              <w:t>Подготовить файл для копирования</w:t>
            </w:r>
          </w:p>
          <w:p w14:paraId="0A371999" w14:textId="77777777" w:rsidR="00952E4D" w:rsidRDefault="00952E4D" w:rsidP="00952E4D">
            <w:pPr>
              <w:pStyle w:val="a5"/>
              <w:numPr>
                <w:ilvl w:val="0"/>
                <w:numId w:val="37"/>
              </w:numPr>
            </w:pPr>
            <w:r>
              <w:t>Запустить программу</w:t>
            </w:r>
          </w:p>
          <w:p w14:paraId="403F3B8F" w14:textId="1A5A63D6" w:rsidR="00952E4D" w:rsidRPr="00952E4D" w:rsidRDefault="00952E4D" w:rsidP="00952E4D">
            <w:pPr>
              <w:pStyle w:val="a5"/>
              <w:numPr>
                <w:ilvl w:val="0"/>
                <w:numId w:val="37"/>
              </w:numPr>
            </w:pPr>
            <w:r>
              <w:t>Добавить подготовленный файл в список</w:t>
            </w:r>
          </w:p>
        </w:tc>
      </w:tr>
      <w:tr w:rsidR="00952E4D" w:rsidRPr="00952E4D" w14:paraId="0726E868" w14:textId="77777777" w:rsidTr="00335FCA">
        <w:tc>
          <w:tcPr>
            <w:tcW w:w="4672" w:type="dxa"/>
          </w:tcPr>
          <w:p w14:paraId="30AE13EB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13EF417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5FCC6790" w14:textId="77777777" w:rsidTr="00335FCA">
        <w:tc>
          <w:tcPr>
            <w:tcW w:w="4672" w:type="dxa"/>
          </w:tcPr>
          <w:p w14:paraId="7AAE8D48" w14:textId="4EDAA06F" w:rsidR="00952E4D" w:rsidRPr="00952E4D" w:rsidRDefault="00952E4D" w:rsidP="00952E4D">
            <w:pPr>
              <w:pStyle w:val="a5"/>
              <w:numPr>
                <w:ilvl w:val="0"/>
                <w:numId w:val="38"/>
              </w:numPr>
              <w:ind w:left="457" w:hanging="425"/>
            </w:pPr>
            <w:r>
              <w:t xml:space="preserve">Указываем в поле для пути несуществующий путь </w:t>
            </w:r>
          </w:p>
        </w:tc>
        <w:tc>
          <w:tcPr>
            <w:tcW w:w="4673" w:type="dxa"/>
          </w:tcPr>
          <w:p w14:paraId="156F0981" w14:textId="3EB6A410" w:rsidR="00952E4D" w:rsidRPr="00952E4D" w:rsidRDefault="00952E4D" w:rsidP="00952E4D">
            <w:pPr>
              <w:pStyle w:val="a5"/>
              <w:numPr>
                <w:ilvl w:val="0"/>
                <w:numId w:val="39"/>
              </w:numPr>
              <w:ind w:left="455" w:hanging="425"/>
            </w:pPr>
            <w:r>
              <w:t>В поле для пути указан несуществующий путь</w:t>
            </w:r>
          </w:p>
        </w:tc>
      </w:tr>
      <w:tr w:rsidR="00952E4D" w:rsidRPr="00952E4D" w14:paraId="26A15D45" w14:textId="77777777" w:rsidTr="00335FCA">
        <w:tc>
          <w:tcPr>
            <w:tcW w:w="4672" w:type="dxa"/>
          </w:tcPr>
          <w:p w14:paraId="3FADE703" w14:textId="612F3541" w:rsidR="00952E4D" w:rsidRPr="00952E4D" w:rsidRDefault="00952E4D" w:rsidP="00952E4D">
            <w:pPr>
              <w:pStyle w:val="a5"/>
              <w:numPr>
                <w:ilvl w:val="0"/>
                <w:numId w:val="38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0D8446EB" w14:textId="030AFEFF" w:rsidR="00952E4D" w:rsidRPr="00952E4D" w:rsidRDefault="00952E4D" w:rsidP="00952E4D">
            <w:pPr>
              <w:pStyle w:val="a5"/>
              <w:numPr>
                <w:ilvl w:val="0"/>
                <w:numId w:val="39"/>
              </w:numPr>
              <w:ind w:left="455" w:hanging="425"/>
            </w:pPr>
            <w:r>
              <w:t>Копирование не выполнено, выскакивает сообщение о соответствующей ошибке</w:t>
            </w:r>
          </w:p>
        </w:tc>
      </w:tr>
    </w:tbl>
    <w:p w14:paraId="586F7D46" w14:textId="77777777" w:rsidR="00952E4D" w:rsidRDefault="00952E4D" w:rsidP="00BD518C"/>
    <w:p w14:paraId="6B1D0AEF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54396BE8" w14:textId="6F5CED43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t>8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69F3BCC1" w14:textId="77777777" w:rsidTr="00335FCA">
        <w:tc>
          <w:tcPr>
            <w:tcW w:w="9345" w:type="dxa"/>
            <w:gridSpan w:val="2"/>
          </w:tcPr>
          <w:p w14:paraId="39ED9180" w14:textId="3A3670E7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t>8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17331C5C" w14:textId="77777777" w:rsidTr="00335FCA">
        <w:tc>
          <w:tcPr>
            <w:tcW w:w="9345" w:type="dxa"/>
            <w:gridSpan w:val="2"/>
          </w:tcPr>
          <w:p w14:paraId="469D2F79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3CD4A542" w14:textId="77777777" w:rsidTr="00335FCA">
        <w:tc>
          <w:tcPr>
            <w:tcW w:w="9345" w:type="dxa"/>
            <w:gridSpan w:val="2"/>
          </w:tcPr>
          <w:p w14:paraId="1ED3C260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2B2FBD09" w14:textId="77777777" w:rsidTr="00335FCA">
        <w:tc>
          <w:tcPr>
            <w:tcW w:w="9345" w:type="dxa"/>
            <w:gridSpan w:val="2"/>
          </w:tcPr>
          <w:p w14:paraId="44D49A49" w14:textId="2E773A1C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>
              <w:t xml:space="preserve"> </w:t>
            </w:r>
            <w:r>
              <w:t>Остановка копирования</w:t>
            </w:r>
          </w:p>
        </w:tc>
      </w:tr>
      <w:tr w:rsidR="00952E4D" w:rsidRPr="00952E4D" w14:paraId="55014055" w14:textId="77777777" w:rsidTr="00335FCA">
        <w:tc>
          <w:tcPr>
            <w:tcW w:w="9345" w:type="dxa"/>
            <w:gridSpan w:val="2"/>
          </w:tcPr>
          <w:p w14:paraId="6173C5EE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317D1620" w14:textId="79D0AF8A" w:rsidR="00952E4D" w:rsidRDefault="00952E4D" w:rsidP="00952E4D">
            <w:pPr>
              <w:pStyle w:val="a5"/>
              <w:numPr>
                <w:ilvl w:val="0"/>
                <w:numId w:val="40"/>
              </w:numPr>
            </w:pPr>
            <w:r w:rsidRPr="00952E4D">
              <w:t>Подготовить файл для копирования</w:t>
            </w:r>
          </w:p>
          <w:p w14:paraId="26C69B39" w14:textId="77777777" w:rsidR="00952E4D" w:rsidRDefault="00952E4D" w:rsidP="00952E4D">
            <w:pPr>
              <w:pStyle w:val="a5"/>
              <w:numPr>
                <w:ilvl w:val="0"/>
                <w:numId w:val="40"/>
              </w:numPr>
            </w:pPr>
            <w:r>
              <w:t>Запустить программу</w:t>
            </w:r>
          </w:p>
          <w:p w14:paraId="2C3DAC21" w14:textId="77777777" w:rsidR="00952E4D" w:rsidRPr="00952E4D" w:rsidRDefault="00952E4D" w:rsidP="00952E4D">
            <w:pPr>
              <w:pStyle w:val="a5"/>
              <w:numPr>
                <w:ilvl w:val="0"/>
                <w:numId w:val="40"/>
              </w:numPr>
            </w:pPr>
            <w:r>
              <w:t>Добавить подготовленный файл в список</w:t>
            </w:r>
          </w:p>
        </w:tc>
      </w:tr>
      <w:tr w:rsidR="00952E4D" w:rsidRPr="00952E4D" w14:paraId="593DEE77" w14:textId="77777777" w:rsidTr="00335FCA">
        <w:tc>
          <w:tcPr>
            <w:tcW w:w="4672" w:type="dxa"/>
          </w:tcPr>
          <w:p w14:paraId="2C0DEE9F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2D881943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30583C81" w14:textId="77777777" w:rsidTr="00335FCA">
        <w:tc>
          <w:tcPr>
            <w:tcW w:w="4672" w:type="dxa"/>
          </w:tcPr>
          <w:p w14:paraId="37F21DE1" w14:textId="6FF62424" w:rsidR="00952E4D" w:rsidRPr="00952E4D" w:rsidRDefault="00952E4D" w:rsidP="00952E4D">
            <w:pPr>
              <w:pStyle w:val="a5"/>
              <w:numPr>
                <w:ilvl w:val="0"/>
                <w:numId w:val="41"/>
              </w:numPr>
              <w:ind w:left="457" w:hanging="425"/>
            </w:pPr>
            <w:r>
              <w:t xml:space="preserve">Выбираем </w:t>
            </w:r>
            <w:proofErr w:type="spellStart"/>
            <w:r>
              <w:t>чекбокс</w:t>
            </w:r>
            <w:proofErr w:type="spellEnd"/>
            <w:r>
              <w:t xml:space="preserve"> напротив добавленного файла</w:t>
            </w:r>
          </w:p>
        </w:tc>
        <w:tc>
          <w:tcPr>
            <w:tcW w:w="4673" w:type="dxa"/>
          </w:tcPr>
          <w:p w14:paraId="5E7101A0" w14:textId="3C636EB2" w:rsidR="00952E4D" w:rsidRPr="00952E4D" w:rsidRDefault="00952E4D" w:rsidP="00952E4D">
            <w:pPr>
              <w:pStyle w:val="a5"/>
              <w:numPr>
                <w:ilvl w:val="0"/>
                <w:numId w:val="42"/>
              </w:numPr>
              <w:ind w:left="455" w:hanging="425"/>
            </w:pPr>
            <w:r>
              <w:t xml:space="preserve">Выбран </w:t>
            </w:r>
            <w:proofErr w:type="spellStart"/>
            <w:r>
              <w:t>чекбокс</w:t>
            </w:r>
            <w:proofErr w:type="spellEnd"/>
            <w:r>
              <w:t xml:space="preserve"> напротив добавленного файла</w:t>
            </w:r>
          </w:p>
        </w:tc>
      </w:tr>
      <w:tr w:rsidR="00952E4D" w:rsidRPr="00952E4D" w14:paraId="19A467A7" w14:textId="77777777" w:rsidTr="00335FCA">
        <w:tc>
          <w:tcPr>
            <w:tcW w:w="4672" w:type="dxa"/>
          </w:tcPr>
          <w:p w14:paraId="4415F17C" w14:textId="77777777" w:rsidR="00952E4D" w:rsidRPr="00952E4D" w:rsidRDefault="00952E4D" w:rsidP="00952E4D">
            <w:pPr>
              <w:pStyle w:val="a5"/>
              <w:numPr>
                <w:ilvl w:val="0"/>
                <w:numId w:val="41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18DE0CF9" w14:textId="4CEFDCA2" w:rsidR="00952E4D" w:rsidRPr="00952E4D" w:rsidRDefault="00952E4D" w:rsidP="00952E4D">
            <w:pPr>
              <w:pStyle w:val="a5"/>
              <w:numPr>
                <w:ilvl w:val="0"/>
                <w:numId w:val="42"/>
              </w:numPr>
              <w:ind w:left="455" w:hanging="425"/>
            </w:pPr>
            <w:r>
              <w:t>Выполняется операция копирования</w:t>
            </w:r>
          </w:p>
        </w:tc>
      </w:tr>
      <w:tr w:rsidR="00952E4D" w:rsidRPr="00952E4D" w14:paraId="5C52FB5E" w14:textId="77777777" w:rsidTr="00335FCA">
        <w:tc>
          <w:tcPr>
            <w:tcW w:w="4672" w:type="dxa"/>
          </w:tcPr>
          <w:p w14:paraId="360554DF" w14:textId="5980E2AD" w:rsidR="00952E4D" w:rsidRDefault="00952E4D" w:rsidP="00952E4D">
            <w:pPr>
              <w:pStyle w:val="a5"/>
              <w:numPr>
                <w:ilvl w:val="0"/>
                <w:numId w:val="41"/>
              </w:numPr>
              <w:ind w:left="457" w:hanging="425"/>
            </w:pPr>
            <w:r>
              <w:t>Нажимаем на кнопку остановки копирования</w:t>
            </w:r>
          </w:p>
        </w:tc>
        <w:tc>
          <w:tcPr>
            <w:tcW w:w="4673" w:type="dxa"/>
          </w:tcPr>
          <w:p w14:paraId="0595BBD1" w14:textId="236E6CCD" w:rsidR="00952E4D" w:rsidRDefault="00952E4D" w:rsidP="00952E4D">
            <w:pPr>
              <w:pStyle w:val="a5"/>
              <w:numPr>
                <w:ilvl w:val="0"/>
                <w:numId w:val="42"/>
              </w:numPr>
              <w:ind w:left="455" w:hanging="425"/>
            </w:pPr>
            <w:r>
              <w:t>Операция копирования остановлена, выбранный файл не скопирован</w:t>
            </w:r>
          </w:p>
        </w:tc>
      </w:tr>
    </w:tbl>
    <w:p w14:paraId="730CDB6F" w14:textId="3FCC4462" w:rsidR="00952E4D" w:rsidRDefault="00BD518C">
      <w:pPr>
        <w:spacing w:after="160" w:line="259" w:lineRule="auto"/>
        <w:ind w:firstLine="0"/>
        <w:jc w:val="left"/>
      </w:pPr>
      <w:r w:rsidRPr="00952E4D">
        <w:br w:type="page"/>
      </w:r>
    </w:p>
    <w:p w14:paraId="29BC246F" w14:textId="6565021B" w:rsidR="00952E4D" w:rsidRPr="00952E4D" w:rsidRDefault="00952E4D" w:rsidP="00952E4D">
      <w:pPr>
        <w:pStyle w:val="1"/>
      </w:pPr>
      <w:r w:rsidRPr="00952E4D">
        <w:lastRenderedPageBreak/>
        <w:t xml:space="preserve">Тест-кейс </w:t>
      </w:r>
      <w:r>
        <w:rPr>
          <w:lang w:val="en-US"/>
        </w:rPr>
        <w:t>9</w:t>
      </w:r>
      <w:r w:rsidRPr="00952E4D">
        <w:t xml:space="preserve"> (дополнительный)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E4D" w:rsidRPr="00952E4D" w14:paraId="5AFC3E42" w14:textId="77777777" w:rsidTr="00335FCA">
        <w:tc>
          <w:tcPr>
            <w:tcW w:w="9345" w:type="dxa"/>
            <w:gridSpan w:val="2"/>
          </w:tcPr>
          <w:p w14:paraId="31CE8620" w14:textId="2A01A122" w:rsidR="00952E4D" w:rsidRPr="00952E4D" w:rsidRDefault="00952E4D" w:rsidP="00335FCA">
            <w:pPr>
              <w:ind w:firstLine="0"/>
              <w:rPr>
                <w:lang w:val="en-US"/>
              </w:rPr>
            </w:pPr>
            <w:r w:rsidRPr="00952E4D">
              <w:rPr>
                <w:b/>
              </w:rPr>
              <w:t>Идентификатор</w:t>
            </w:r>
            <w:r w:rsidRPr="00952E4D">
              <w:t xml:space="preserve">: </w:t>
            </w:r>
            <w:r>
              <w:rPr>
                <w:lang w:val="en-US"/>
              </w:rPr>
              <w:t>9</w:t>
            </w:r>
            <w:r w:rsidRPr="00952E4D">
              <w:rPr>
                <w:lang w:val="en-US"/>
              </w:rPr>
              <w:t>d</w:t>
            </w:r>
          </w:p>
        </w:tc>
      </w:tr>
      <w:tr w:rsidR="00952E4D" w:rsidRPr="00952E4D" w14:paraId="4082E140" w14:textId="77777777" w:rsidTr="00335FCA">
        <w:tc>
          <w:tcPr>
            <w:tcW w:w="9345" w:type="dxa"/>
            <w:gridSpan w:val="2"/>
          </w:tcPr>
          <w:p w14:paraId="19ED5281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Приоритет</w:t>
            </w:r>
            <w:r w:rsidRPr="00952E4D">
              <w:t>: высокий</w:t>
            </w:r>
          </w:p>
        </w:tc>
      </w:tr>
      <w:tr w:rsidR="00952E4D" w:rsidRPr="00952E4D" w14:paraId="6C7B3E6C" w14:textId="77777777" w:rsidTr="00335FCA">
        <w:tc>
          <w:tcPr>
            <w:tcW w:w="9345" w:type="dxa"/>
            <w:gridSpan w:val="2"/>
          </w:tcPr>
          <w:p w14:paraId="78082B8A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Связанное</w:t>
            </w:r>
            <w:r w:rsidRPr="00952E4D">
              <w:t xml:space="preserve"> </w:t>
            </w:r>
            <w:r w:rsidRPr="00952E4D">
              <w:rPr>
                <w:b/>
              </w:rPr>
              <w:t>требование</w:t>
            </w:r>
            <w:r w:rsidRPr="00952E4D">
              <w:t>: домашнее задание 9</w:t>
            </w:r>
          </w:p>
        </w:tc>
      </w:tr>
      <w:tr w:rsidR="00952E4D" w:rsidRPr="00952E4D" w14:paraId="332A733B" w14:textId="77777777" w:rsidTr="00335FCA">
        <w:tc>
          <w:tcPr>
            <w:tcW w:w="9345" w:type="dxa"/>
            <w:gridSpan w:val="2"/>
          </w:tcPr>
          <w:p w14:paraId="4F16A7A6" w14:textId="4E968A3C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Название</w:t>
            </w:r>
            <w:r w:rsidRPr="00952E4D">
              <w:t>:</w:t>
            </w:r>
            <w:r w:rsidRPr="00952E4D">
              <w:t xml:space="preserve"> </w:t>
            </w:r>
            <w:r>
              <w:t>Возобновление копирования после о</w:t>
            </w:r>
            <w:r>
              <w:t>становк</w:t>
            </w:r>
            <w:r>
              <w:t>и</w:t>
            </w:r>
          </w:p>
        </w:tc>
      </w:tr>
      <w:tr w:rsidR="00952E4D" w:rsidRPr="00952E4D" w14:paraId="1B6B3082" w14:textId="77777777" w:rsidTr="00335FCA">
        <w:tc>
          <w:tcPr>
            <w:tcW w:w="9345" w:type="dxa"/>
            <w:gridSpan w:val="2"/>
          </w:tcPr>
          <w:p w14:paraId="7E9375CC" w14:textId="77777777" w:rsidR="00952E4D" w:rsidRPr="00952E4D" w:rsidRDefault="00952E4D" w:rsidP="00335FCA">
            <w:pPr>
              <w:ind w:firstLine="0"/>
            </w:pPr>
            <w:r w:rsidRPr="00952E4D">
              <w:rPr>
                <w:b/>
              </w:rPr>
              <w:t>Предусловия</w:t>
            </w:r>
            <w:r w:rsidRPr="00952E4D">
              <w:t xml:space="preserve">: </w:t>
            </w:r>
          </w:p>
          <w:p w14:paraId="7A1B0B5E" w14:textId="77777777" w:rsidR="00952E4D" w:rsidRDefault="00952E4D" w:rsidP="00952E4D">
            <w:pPr>
              <w:pStyle w:val="a5"/>
              <w:numPr>
                <w:ilvl w:val="0"/>
                <w:numId w:val="43"/>
              </w:numPr>
            </w:pPr>
            <w:r w:rsidRPr="00952E4D">
              <w:t>Подготовить файл для копирования</w:t>
            </w:r>
          </w:p>
          <w:p w14:paraId="7A900384" w14:textId="77777777" w:rsidR="00952E4D" w:rsidRDefault="00952E4D" w:rsidP="00952E4D">
            <w:pPr>
              <w:pStyle w:val="a5"/>
              <w:numPr>
                <w:ilvl w:val="0"/>
                <w:numId w:val="43"/>
              </w:numPr>
            </w:pPr>
            <w:r>
              <w:t>Запустить программу</w:t>
            </w:r>
          </w:p>
          <w:p w14:paraId="01E3CE3A" w14:textId="77777777" w:rsidR="00952E4D" w:rsidRPr="00952E4D" w:rsidRDefault="00952E4D" w:rsidP="00952E4D">
            <w:pPr>
              <w:pStyle w:val="a5"/>
              <w:numPr>
                <w:ilvl w:val="0"/>
                <w:numId w:val="43"/>
              </w:numPr>
            </w:pPr>
            <w:r>
              <w:t>Добавить подготовленный файл в список</w:t>
            </w:r>
          </w:p>
        </w:tc>
      </w:tr>
      <w:tr w:rsidR="00952E4D" w:rsidRPr="00952E4D" w14:paraId="3FE73D9C" w14:textId="77777777" w:rsidTr="00335FCA">
        <w:tc>
          <w:tcPr>
            <w:tcW w:w="4672" w:type="dxa"/>
          </w:tcPr>
          <w:p w14:paraId="7A30AFDC" w14:textId="77777777" w:rsidR="00952E4D" w:rsidRPr="00952E4D" w:rsidRDefault="00952E4D" w:rsidP="00335FCA">
            <w:pPr>
              <w:ind w:firstLine="0"/>
              <w:jc w:val="center"/>
              <w:rPr>
                <w:b/>
              </w:rPr>
            </w:pPr>
            <w:r w:rsidRPr="00952E4D">
              <w:rPr>
                <w:b/>
              </w:rPr>
              <w:t>Шаги воспроизведения</w:t>
            </w:r>
          </w:p>
        </w:tc>
        <w:tc>
          <w:tcPr>
            <w:tcW w:w="4673" w:type="dxa"/>
          </w:tcPr>
          <w:p w14:paraId="38D78A73" w14:textId="77777777" w:rsidR="00952E4D" w:rsidRPr="00952E4D" w:rsidRDefault="00952E4D" w:rsidP="00335FCA">
            <w:pPr>
              <w:ind w:firstLine="0"/>
              <w:jc w:val="center"/>
              <w:rPr>
                <w:b/>
                <w:lang w:val="en-US"/>
              </w:rPr>
            </w:pPr>
            <w:r w:rsidRPr="00952E4D">
              <w:rPr>
                <w:b/>
              </w:rPr>
              <w:t>Ожидаемый результат</w:t>
            </w:r>
          </w:p>
        </w:tc>
      </w:tr>
      <w:tr w:rsidR="00952E4D" w:rsidRPr="00952E4D" w14:paraId="0037D1E9" w14:textId="77777777" w:rsidTr="00335FCA">
        <w:tc>
          <w:tcPr>
            <w:tcW w:w="4672" w:type="dxa"/>
          </w:tcPr>
          <w:p w14:paraId="25336FBA" w14:textId="77777777" w:rsidR="00952E4D" w:rsidRPr="00952E4D" w:rsidRDefault="00952E4D" w:rsidP="00952E4D">
            <w:pPr>
              <w:pStyle w:val="a5"/>
              <w:numPr>
                <w:ilvl w:val="0"/>
                <w:numId w:val="44"/>
              </w:numPr>
              <w:ind w:left="457" w:hanging="425"/>
            </w:pPr>
            <w:r>
              <w:t xml:space="preserve">Выбираем </w:t>
            </w:r>
            <w:proofErr w:type="spellStart"/>
            <w:r>
              <w:t>чекбокс</w:t>
            </w:r>
            <w:proofErr w:type="spellEnd"/>
            <w:r>
              <w:t xml:space="preserve"> напротив добавленного файла</w:t>
            </w:r>
          </w:p>
        </w:tc>
        <w:tc>
          <w:tcPr>
            <w:tcW w:w="4673" w:type="dxa"/>
          </w:tcPr>
          <w:p w14:paraId="4151F52F" w14:textId="77777777" w:rsidR="00952E4D" w:rsidRPr="00952E4D" w:rsidRDefault="00952E4D" w:rsidP="00952E4D">
            <w:pPr>
              <w:pStyle w:val="a5"/>
              <w:numPr>
                <w:ilvl w:val="0"/>
                <w:numId w:val="45"/>
              </w:numPr>
              <w:ind w:left="455" w:hanging="425"/>
            </w:pPr>
            <w:r>
              <w:t xml:space="preserve">Выбран </w:t>
            </w:r>
            <w:proofErr w:type="spellStart"/>
            <w:r>
              <w:t>чекбокс</w:t>
            </w:r>
            <w:proofErr w:type="spellEnd"/>
            <w:r>
              <w:t xml:space="preserve"> напротив добавленного файла</w:t>
            </w:r>
          </w:p>
        </w:tc>
      </w:tr>
      <w:tr w:rsidR="00952E4D" w:rsidRPr="00952E4D" w14:paraId="0A29F16C" w14:textId="77777777" w:rsidTr="00335FCA">
        <w:tc>
          <w:tcPr>
            <w:tcW w:w="4672" w:type="dxa"/>
          </w:tcPr>
          <w:p w14:paraId="787C9635" w14:textId="211D3B9D" w:rsidR="00952E4D" w:rsidRPr="00952E4D" w:rsidRDefault="00952E4D" w:rsidP="00952E4D">
            <w:pPr>
              <w:pStyle w:val="a5"/>
              <w:numPr>
                <w:ilvl w:val="0"/>
                <w:numId w:val="44"/>
              </w:numPr>
              <w:ind w:left="457" w:hanging="425"/>
            </w:pPr>
            <w:r>
              <w:t>Нажимаем на кнопку «Начать грузить»</w:t>
            </w:r>
            <w:r>
              <w:t xml:space="preserve"> и сразу нажимаем на кнопку остановки копирования</w:t>
            </w:r>
          </w:p>
        </w:tc>
        <w:tc>
          <w:tcPr>
            <w:tcW w:w="4673" w:type="dxa"/>
          </w:tcPr>
          <w:p w14:paraId="5E9B62CB" w14:textId="50786358" w:rsidR="00952E4D" w:rsidRPr="00952E4D" w:rsidRDefault="00952E4D" w:rsidP="00952E4D">
            <w:pPr>
              <w:pStyle w:val="a5"/>
              <w:numPr>
                <w:ilvl w:val="0"/>
                <w:numId w:val="45"/>
              </w:numPr>
              <w:ind w:left="455" w:hanging="425"/>
            </w:pPr>
            <w:r>
              <w:t>Операция копирования остановлена, выбранный файл не скопирован</w:t>
            </w:r>
          </w:p>
        </w:tc>
      </w:tr>
      <w:tr w:rsidR="00952E4D" w:rsidRPr="00952E4D" w14:paraId="7D888967" w14:textId="77777777" w:rsidTr="00335FCA">
        <w:tc>
          <w:tcPr>
            <w:tcW w:w="4672" w:type="dxa"/>
          </w:tcPr>
          <w:p w14:paraId="45AFAE98" w14:textId="3FC49B19" w:rsidR="00952E4D" w:rsidRDefault="00952E4D" w:rsidP="00952E4D">
            <w:pPr>
              <w:pStyle w:val="a5"/>
              <w:numPr>
                <w:ilvl w:val="0"/>
                <w:numId w:val="44"/>
              </w:numPr>
              <w:ind w:left="457" w:hanging="425"/>
            </w:pPr>
            <w:r>
              <w:t>Нажимаем на кнопку «Начать грузить»</w:t>
            </w:r>
          </w:p>
        </w:tc>
        <w:tc>
          <w:tcPr>
            <w:tcW w:w="4673" w:type="dxa"/>
          </w:tcPr>
          <w:p w14:paraId="7FC9D8A1" w14:textId="6DC5F079" w:rsidR="00952E4D" w:rsidRDefault="00952E4D" w:rsidP="00952E4D">
            <w:pPr>
              <w:pStyle w:val="a5"/>
              <w:numPr>
                <w:ilvl w:val="0"/>
                <w:numId w:val="45"/>
              </w:numPr>
              <w:ind w:left="455" w:hanging="425"/>
            </w:pPr>
            <w:r>
              <w:t>Файл скопирован по нужному пути</w:t>
            </w:r>
          </w:p>
        </w:tc>
      </w:tr>
    </w:tbl>
    <w:p w14:paraId="49A71421" w14:textId="2A593670" w:rsidR="00952E4D" w:rsidRDefault="00952E4D" w:rsidP="00BD518C"/>
    <w:p w14:paraId="3B8A32D1" w14:textId="77777777" w:rsidR="00952E4D" w:rsidRDefault="00952E4D">
      <w:pPr>
        <w:spacing w:after="160" w:line="259" w:lineRule="auto"/>
        <w:ind w:firstLine="0"/>
        <w:jc w:val="left"/>
      </w:pPr>
      <w:r>
        <w:br w:type="page"/>
      </w:r>
    </w:p>
    <w:p w14:paraId="7D84E1EC" w14:textId="77777777" w:rsidR="005035AB" w:rsidRPr="00952E4D" w:rsidRDefault="005035AB" w:rsidP="005035AB">
      <w:pPr>
        <w:ind w:firstLine="0"/>
        <w:jc w:val="center"/>
      </w:pPr>
      <w:r w:rsidRPr="00952E4D">
        <w:lastRenderedPageBreak/>
        <w:t xml:space="preserve">Чек-лист тестирования </w:t>
      </w:r>
      <w:r w:rsidRPr="00952E4D">
        <w:rPr>
          <w:lang w:val="en-US"/>
        </w:rPr>
        <w:t>UX</w:t>
      </w:r>
      <w:r w:rsidRPr="00952E4D">
        <w:t xml:space="preserve"> и </w:t>
      </w:r>
      <w:r w:rsidRPr="00952E4D">
        <w:rPr>
          <w:lang w:val="en-US"/>
        </w:rPr>
        <w:t>UI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45"/>
        <w:gridCol w:w="1035"/>
        <w:gridCol w:w="2201"/>
        <w:gridCol w:w="2977"/>
        <w:gridCol w:w="2693"/>
      </w:tblGrid>
      <w:tr w:rsidR="00952E4D" w:rsidRPr="00952E4D" w14:paraId="106764D2" w14:textId="39E18328" w:rsidTr="00802221">
        <w:trPr>
          <w:tblHeader/>
        </w:trPr>
        <w:tc>
          <w:tcPr>
            <w:tcW w:w="445" w:type="dxa"/>
          </w:tcPr>
          <w:p w14:paraId="6DDC20A2" w14:textId="77777777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№</w:t>
            </w:r>
          </w:p>
        </w:tc>
        <w:tc>
          <w:tcPr>
            <w:tcW w:w="1035" w:type="dxa"/>
          </w:tcPr>
          <w:p w14:paraId="30DCC809" w14:textId="77777777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 xml:space="preserve">Флажок </w:t>
            </w:r>
          </w:p>
        </w:tc>
        <w:tc>
          <w:tcPr>
            <w:tcW w:w="2201" w:type="dxa"/>
          </w:tcPr>
          <w:p w14:paraId="20F2CB60" w14:textId="77777777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Шаг чек-листа</w:t>
            </w:r>
          </w:p>
        </w:tc>
        <w:tc>
          <w:tcPr>
            <w:tcW w:w="2977" w:type="dxa"/>
          </w:tcPr>
          <w:p w14:paraId="1D70EE01" w14:textId="77777777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Ожидаемый результат</w:t>
            </w:r>
          </w:p>
        </w:tc>
        <w:tc>
          <w:tcPr>
            <w:tcW w:w="2693" w:type="dxa"/>
          </w:tcPr>
          <w:p w14:paraId="1B715DFD" w14:textId="78D58213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Фактический результат</w:t>
            </w:r>
          </w:p>
        </w:tc>
      </w:tr>
      <w:tr w:rsidR="00952E4D" w:rsidRPr="00952E4D" w14:paraId="5E50C911" w14:textId="672F7F2F" w:rsidTr="00802221">
        <w:trPr>
          <w:tblHeader/>
        </w:trPr>
        <w:tc>
          <w:tcPr>
            <w:tcW w:w="9351" w:type="dxa"/>
            <w:gridSpan w:val="5"/>
          </w:tcPr>
          <w:p w14:paraId="242F2AD5" w14:textId="2440CE0D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Тестирование UX</w:t>
            </w:r>
          </w:p>
        </w:tc>
      </w:tr>
      <w:tr w:rsidR="00952E4D" w:rsidRPr="00952E4D" w14:paraId="07B23597" w14:textId="408AF16A" w:rsidTr="00802221">
        <w:tc>
          <w:tcPr>
            <w:tcW w:w="445" w:type="dxa"/>
            <w:vAlign w:val="center"/>
          </w:tcPr>
          <w:p w14:paraId="5C3E7B93" w14:textId="77777777" w:rsidR="00802221" w:rsidRPr="00952E4D" w:rsidRDefault="00802221" w:rsidP="00952E4D">
            <w:pPr>
              <w:pStyle w:val="a5"/>
              <w:numPr>
                <w:ilvl w:val="0"/>
                <w:numId w:val="11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1644691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64178D8B" w14:textId="580B500C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769DF0D9" w14:textId="6E127690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Расположение основных элементов формы меню программы</w:t>
            </w:r>
          </w:p>
        </w:tc>
        <w:tc>
          <w:tcPr>
            <w:tcW w:w="2977" w:type="dxa"/>
            <w:vAlign w:val="center"/>
          </w:tcPr>
          <w:p w14:paraId="242DAF7E" w14:textId="31EDE117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Все кнопки расположены в интуитивно понятных местах, нигде их искать не надо</w:t>
            </w:r>
          </w:p>
        </w:tc>
        <w:tc>
          <w:tcPr>
            <w:tcW w:w="2693" w:type="dxa"/>
            <w:vAlign w:val="center"/>
          </w:tcPr>
          <w:p w14:paraId="2D5C46A7" w14:textId="47E0896D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Соответствует ожидаемому</w:t>
            </w:r>
          </w:p>
        </w:tc>
      </w:tr>
      <w:tr w:rsidR="00952E4D" w:rsidRPr="00952E4D" w14:paraId="4574BD9A" w14:textId="480F31A9" w:rsidTr="00802221">
        <w:tc>
          <w:tcPr>
            <w:tcW w:w="445" w:type="dxa"/>
            <w:vAlign w:val="center"/>
          </w:tcPr>
          <w:p w14:paraId="5ABE99E7" w14:textId="77777777" w:rsidR="00802221" w:rsidRPr="00952E4D" w:rsidRDefault="00802221" w:rsidP="00952E4D">
            <w:pPr>
              <w:pStyle w:val="a5"/>
              <w:numPr>
                <w:ilvl w:val="0"/>
                <w:numId w:val="11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567550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D2307A9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23E9C8F2" w14:textId="58077EED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Формат основных элементов формы меню программы</w:t>
            </w:r>
          </w:p>
        </w:tc>
        <w:tc>
          <w:tcPr>
            <w:tcW w:w="2977" w:type="dxa"/>
            <w:vAlign w:val="center"/>
          </w:tcPr>
          <w:p w14:paraId="5ACEAAA1" w14:textId="0CDAC804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Размер кнопок достаточен, чтобы можно было по ним кликнуть, не промахиваясь, кнопки имеют понятную маркировку</w:t>
            </w:r>
          </w:p>
        </w:tc>
        <w:tc>
          <w:tcPr>
            <w:tcW w:w="2693" w:type="dxa"/>
            <w:vAlign w:val="center"/>
          </w:tcPr>
          <w:p w14:paraId="09F0F4B1" w14:textId="2F5C5D3A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Соответствует ожидаемому</w:t>
            </w:r>
          </w:p>
        </w:tc>
      </w:tr>
      <w:tr w:rsidR="00952E4D" w:rsidRPr="00952E4D" w14:paraId="089E702F" w14:textId="7BE7EB09" w:rsidTr="00802221">
        <w:tc>
          <w:tcPr>
            <w:tcW w:w="445" w:type="dxa"/>
            <w:vAlign w:val="center"/>
          </w:tcPr>
          <w:p w14:paraId="2A9A91FE" w14:textId="77777777" w:rsidR="00802221" w:rsidRPr="00952E4D" w:rsidRDefault="00802221" w:rsidP="00952E4D">
            <w:pPr>
              <w:pStyle w:val="a5"/>
              <w:numPr>
                <w:ilvl w:val="0"/>
                <w:numId w:val="11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35172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06DF76F9" w14:textId="09C63CBB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45E3DCB0" w14:textId="0F19E570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Удобство просмотра описания действий кнопок</w:t>
            </w:r>
          </w:p>
        </w:tc>
        <w:tc>
          <w:tcPr>
            <w:tcW w:w="2977" w:type="dxa"/>
            <w:vAlign w:val="center"/>
          </w:tcPr>
          <w:p w14:paraId="5196288C" w14:textId="006957EC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 xml:space="preserve">При </w:t>
            </w:r>
            <w:proofErr w:type="spellStart"/>
            <w:r w:rsidRPr="00952E4D">
              <w:rPr>
                <w:sz w:val="22"/>
              </w:rPr>
              <w:t>ховере</w:t>
            </w:r>
            <w:proofErr w:type="spellEnd"/>
            <w:r w:rsidRPr="00952E4D">
              <w:rPr>
                <w:sz w:val="22"/>
              </w:rPr>
              <w:t xml:space="preserve"> на любую кнопку можно просмотреть пояснения, что делает кнопка</w:t>
            </w:r>
          </w:p>
        </w:tc>
        <w:tc>
          <w:tcPr>
            <w:tcW w:w="2693" w:type="dxa"/>
            <w:vAlign w:val="center"/>
          </w:tcPr>
          <w:p w14:paraId="0B30B614" w14:textId="05714839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Соответствует ожидаемому</w:t>
            </w:r>
          </w:p>
        </w:tc>
      </w:tr>
      <w:tr w:rsidR="00952E4D" w:rsidRPr="00952E4D" w14:paraId="0DEFCDB4" w14:textId="66C5CFD7" w:rsidTr="00802221">
        <w:tc>
          <w:tcPr>
            <w:tcW w:w="445" w:type="dxa"/>
            <w:vAlign w:val="center"/>
          </w:tcPr>
          <w:p w14:paraId="36B77940" w14:textId="77777777" w:rsidR="00802221" w:rsidRPr="00952E4D" w:rsidRDefault="00802221" w:rsidP="00952E4D">
            <w:pPr>
              <w:pStyle w:val="a5"/>
              <w:numPr>
                <w:ilvl w:val="0"/>
                <w:numId w:val="11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175897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37B37048" w14:textId="2CD992FB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79E74070" w14:textId="2AB69C65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Возможность масштабирования окна</w:t>
            </w:r>
          </w:p>
        </w:tc>
        <w:tc>
          <w:tcPr>
            <w:tcW w:w="2977" w:type="dxa"/>
            <w:vAlign w:val="center"/>
          </w:tcPr>
          <w:p w14:paraId="379FF110" w14:textId="4B038A8C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Есть такая возможность при наведении на границу окна</w:t>
            </w:r>
          </w:p>
        </w:tc>
        <w:tc>
          <w:tcPr>
            <w:tcW w:w="2693" w:type="dxa"/>
            <w:vAlign w:val="center"/>
          </w:tcPr>
          <w:p w14:paraId="4DC35C3F" w14:textId="4E656D8F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Нет возможности масштабирования</w:t>
            </w:r>
          </w:p>
        </w:tc>
      </w:tr>
      <w:tr w:rsidR="00952E4D" w:rsidRPr="00952E4D" w14:paraId="5E7558CE" w14:textId="5AB6C15D" w:rsidTr="00802221">
        <w:tc>
          <w:tcPr>
            <w:tcW w:w="445" w:type="dxa"/>
            <w:vAlign w:val="center"/>
          </w:tcPr>
          <w:p w14:paraId="0EB553F2" w14:textId="77777777" w:rsidR="00802221" w:rsidRPr="00952E4D" w:rsidRDefault="00802221" w:rsidP="00952E4D">
            <w:pPr>
              <w:pStyle w:val="a5"/>
              <w:numPr>
                <w:ilvl w:val="0"/>
                <w:numId w:val="11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593624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D621A6B" w14:textId="761EBAAE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179C5ADB" w14:textId="561C1023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Возможность просмотра полного имени файла</w:t>
            </w:r>
          </w:p>
        </w:tc>
        <w:tc>
          <w:tcPr>
            <w:tcW w:w="2977" w:type="dxa"/>
            <w:vAlign w:val="center"/>
          </w:tcPr>
          <w:p w14:paraId="6456512F" w14:textId="0B138D5C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 xml:space="preserve">Если имя длинное, то при </w:t>
            </w:r>
            <w:proofErr w:type="spellStart"/>
            <w:r w:rsidRPr="00952E4D">
              <w:rPr>
                <w:sz w:val="22"/>
              </w:rPr>
              <w:t>ховере</w:t>
            </w:r>
            <w:proofErr w:type="spellEnd"/>
            <w:r w:rsidRPr="00952E4D">
              <w:rPr>
                <w:sz w:val="22"/>
              </w:rPr>
              <w:t xml:space="preserve"> на него, оно полностью высвечивается, либо любой иной способ</w:t>
            </w:r>
          </w:p>
        </w:tc>
        <w:tc>
          <w:tcPr>
            <w:tcW w:w="2693" w:type="dxa"/>
            <w:vAlign w:val="center"/>
          </w:tcPr>
          <w:p w14:paraId="3024FCE1" w14:textId="28D5E5D6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Нет возможности просмотра полного имени файла, если оно длинное</w:t>
            </w:r>
          </w:p>
        </w:tc>
      </w:tr>
      <w:tr w:rsidR="00952E4D" w:rsidRPr="00952E4D" w14:paraId="4B796DF3" w14:textId="16061364" w:rsidTr="00802221">
        <w:tc>
          <w:tcPr>
            <w:tcW w:w="9351" w:type="dxa"/>
            <w:gridSpan w:val="5"/>
            <w:vAlign w:val="center"/>
          </w:tcPr>
          <w:p w14:paraId="02229A08" w14:textId="2899F149" w:rsidR="00802221" w:rsidRPr="00952E4D" w:rsidRDefault="00802221" w:rsidP="00952E4D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952E4D">
              <w:rPr>
                <w:sz w:val="22"/>
              </w:rPr>
              <w:t>Тестирование U</w:t>
            </w:r>
            <w:r w:rsidRPr="00952E4D">
              <w:rPr>
                <w:sz w:val="22"/>
                <w:lang w:val="en-US"/>
              </w:rPr>
              <w:t>I</w:t>
            </w:r>
          </w:p>
        </w:tc>
      </w:tr>
      <w:tr w:rsidR="00952E4D" w:rsidRPr="00952E4D" w14:paraId="62940756" w14:textId="047BC8F3" w:rsidTr="00802221">
        <w:tc>
          <w:tcPr>
            <w:tcW w:w="445" w:type="dxa"/>
            <w:vAlign w:val="center"/>
          </w:tcPr>
          <w:p w14:paraId="0C7BE955" w14:textId="77777777" w:rsidR="00802221" w:rsidRPr="00952E4D" w:rsidRDefault="00802221" w:rsidP="00952E4D">
            <w:pPr>
              <w:pStyle w:val="a5"/>
              <w:numPr>
                <w:ilvl w:val="0"/>
                <w:numId w:val="12"/>
              </w:numPr>
              <w:spacing w:line="240" w:lineRule="auto"/>
              <w:ind w:right="171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272642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08B3247E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5B8BBB9B" w14:textId="75DA0570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Дизайн окна в целом</w:t>
            </w:r>
          </w:p>
        </w:tc>
        <w:tc>
          <w:tcPr>
            <w:tcW w:w="2977" w:type="dxa"/>
            <w:vAlign w:val="center"/>
          </w:tcPr>
          <w:p w14:paraId="1AA90E3D" w14:textId="4629E413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Окно программы выглядит гармонично в современной операционной системе (</w:t>
            </w:r>
            <w:r w:rsidRPr="00952E4D">
              <w:rPr>
                <w:sz w:val="22"/>
                <w:lang w:val="en-US"/>
              </w:rPr>
              <w:t>Windows</w:t>
            </w:r>
            <w:r w:rsidRPr="00952E4D">
              <w:rPr>
                <w:sz w:val="22"/>
              </w:rPr>
              <w:t xml:space="preserve"> 10).</w:t>
            </w:r>
          </w:p>
        </w:tc>
        <w:tc>
          <w:tcPr>
            <w:tcW w:w="2693" w:type="dxa"/>
            <w:vAlign w:val="center"/>
          </w:tcPr>
          <w:p w14:paraId="1BD8D3EB" w14:textId="6BF36484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Окно программы выглядит архаично</w:t>
            </w:r>
          </w:p>
        </w:tc>
      </w:tr>
      <w:tr w:rsidR="00952E4D" w:rsidRPr="00952E4D" w14:paraId="6A949BEF" w14:textId="77777777" w:rsidTr="00802221">
        <w:tc>
          <w:tcPr>
            <w:tcW w:w="445" w:type="dxa"/>
            <w:vAlign w:val="center"/>
          </w:tcPr>
          <w:p w14:paraId="390E58CA" w14:textId="77777777" w:rsidR="00952E4D" w:rsidRPr="00952E4D" w:rsidRDefault="00952E4D" w:rsidP="00952E4D">
            <w:pPr>
              <w:pStyle w:val="a5"/>
              <w:numPr>
                <w:ilvl w:val="0"/>
                <w:numId w:val="12"/>
              </w:numPr>
              <w:spacing w:line="240" w:lineRule="auto"/>
              <w:ind w:right="171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275480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35" w:type="dxa"/>
                <w:vAlign w:val="center"/>
              </w:tcPr>
              <w:p w14:paraId="76710516" w14:textId="43D2E06B" w:rsidR="00952E4D" w:rsidRPr="00952E4D" w:rsidRDefault="00952E4D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68DD16AC" w14:textId="43AD5843" w:rsidR="00952E4D" w:rsidRPr="00952E4D" w:rsidRDefault="00952E4D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Дизайн кнопок</w:t>
            </w:r>
          </w:p>
        </w:tc>
        <w:tc>
          <w:tcPr>
            <w:tcW w:w="2977" w:type="dxa"/>
            <w:vAlign w:val="center"/>
          </w:tcPr>
          <w:p w14:paraId="04BBC417" w14:textId="1366D674" w:rsidR="00952E4D" w:rsidRPr="00952E4D" w:rsidRDefault="00952E4D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Дизайн кнопок дает понимание того, что эти кнопки делают</w:t>
            </w:r>
          </w:p>
        </w:tc>
        <w:tc>
          <w:tcPr>
            <w:tcW w:w="2693" w:type="dxa"/>
            <w:vAlign w:val="center"/>
          </w:tcPr>
          <w:p w14:paraId="325E66A5" w14:textId="6446F33F" w:rsidR="00952E4D" w:rsidRPr="00952E4D" w:rsidRDefault="00952E4D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Кнопка остановки выглядит так, как будто она приостанавливает операцию, но на самом деле она его прерывает (то есть делает не «паузу», а «стоп»)</w:t>
            </w:r>
          </w:p>
        </w:tc>
      </w:tr>
      <w:tr w:rsidR="00952E4D" w:rsidRPr="00952E4D" w14:paraId="2BA04DD1" w14:textId="6846AD56" w:rsidTr="00802221">
        <w:tc>
          <w:tcPr>
            <w:tcW w:w="445" w:type="dxa"/>
            <w:vAlign w:val="center"/>
          </w:tcPr>
          <w:p w14:paraId="63EA4B87" w14:textId="77777777" w:rsidR="00802221" w:rsidRPr="00952E4D" w:rsidRDefault="00802221" w:rsidP="00952E4D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153503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2E60595A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4150AD55" w14:textId="0437DCC1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Грамотность написания текста интерфейса</w:t>
            </w:r>
          </w:p>
        </w:tc>
        <w:tc>
          <w:tcPr>
            <w:tcW w:w="2977" w:type="dxa"/>
            <w:vAlign w:val="center"/>
          </w:tcPr>
          <w:p w14:paraId="4F167556" w14:textId="77777777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Орфографические и пунктуационные ошибки отсутствуют</w:t>
            </w:r>
          </w:p>
        </w:tc>
        <w:tc>
          <w:tcPr>
            <w:tcW w:w="2693" w:type="dxa"/>
            <w:vAlign w:val="center"/>
          </w:tcPr>
          <w:p w14:paraId="7A749810" w14:textId="5B5CA216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Соответствуют ожидаемому</w:t>
            </w:r>
          </w:p>
        </w:tc>
      </w:tr>
      <w:tr w:rsidR="00952E4D" w:rsidRPr="00952E4D" w14:paraId="5975BCCC" w14:textId="65FAA1D6" w:rsidTr="00802221">
        <w:tc>
          <w:tcPr>
            <w:tcW w:w="445" w:type="dxa"/>
            <w:vAlign w:val="center"/>
          </w:tcPr>
          <w:p w14:paraId="3FD62225" w14:textId="77777777" w:rsidR="00802221" w:rsidRPr="00952E4D" w:rsidRDefault="00802221" w:rsidP="00952E4D">
            <w:pPr>
              <w:pStyle w:val="a5"/>
              <w:numPr>
                <w:ilvl w:val="0"/>
                <w:numId w:val="12"/>
              </w:numPr>
              <w:spacing w:line="240" w:lineRule="auto"/>
              <w:ind w:left="29" w:right="171" w:firstLine="0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255561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14E8A968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3CB7A497" w14:textId="47B8249E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Формат основных элементов формы меню программы</w:t>
            </w:r>
          </w:p>
        </w:tc>
        <w:tc>
          <w:tcPr>
            <w:tcW w:w="2977" w:type="dxa"/>
            <w:vAlign w:val="center"/>
          </w:tcPr>
          <w:p w14:paraId="6C321C54" w14:textId="615A797A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Кнопки по дизайну (форма, цвет, положение) унифицированы</w:t>
            </w:r>
          </w:p>
        </w:tc>
        <w:tc>
          <w:tcPr>
            <w:tcW w:w="2693" w:type="dxa"/>
            <w:vAlign w:val="center"/>
          </w:tcPr>
          <w:p w14:paraId="5B1F6AAE" w14:textId="0657B83C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Кнопки имеют разные размеры и выравнивание</w:t>
            </w:r>
          </w:p>
        </w:tc>
      </w:tr>
      <w:tr w:rsidR="00952E4D" w:rsidRPr="00952E4D" w14:paraId="63E1B3BD" w14:textId="5F4C6A2E" w:rsidTr="00802221">
        <w:tc>
          <w:tcPr>
            <w:tcW w:w="445" w:type="dxa"/>
            <w:vAlign w:val="center"/>
          </w:tcPr>
          <w:p w14:paraId="14D8C8BC" w14:textId="77777777" w:rsidR="00802221" w:rsidRPr="00952E4D" w:rsidRDefault="00802221" w:rsidP="00952E4D">
            <w:pPr>
              <w:pStyle w:val="a5"/>
              <w:numPr>
                <w:ilvl w:val="0"/>
                <w:numId w:val="12"/>
              </w:numPr>
              <w:spacing w:line="240" w:lineRule="auto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1815948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5B9999FB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2EB5092D" w14:textId="5D6D229D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Язык приложения</w:t>
            </w:r>
          </w:p>
        </w:tc>
        <w:tc>
          <w:tcPr>
            <w:tcW w:w="2977" w:type="dxa"/>
            <w:vAlign w:val="center"/>
          </w:tcPr>
          <w:p w14:paraId="722DD8C3" w14:textId="4EDD37C8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Приложение полностью на русском</w:t>
            </w:r>
          </w:p>
        </w:tc>
        <w:tc>
          <w:tcPr>
            <w:tcW w:w="2693" w:type="dxa"/>
            <w:vAlign w:val="center"/>
          </w:tcPr>
          <w:p w14:paraId="11923FCE" w14:textId="5B68C366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Часть приложения на русском, часть – на английском</w:t>
            </w:r>
          </w:p>
        </w:tc>
      </w:tr>
      <w:tr w:rsidR="00952E4D" w:rsidRPr="00952E4D" w14:paraId="68CD3030" w14:textId="32A67430" w:rsidTr="00802221">
        <w:tc>
          <w:tcPr>
            <w:tcW w:w="445" w:type="dxa"/>
            <w:vAlign w:val="center"/>
          </w:tcPr>
          <w:p w14:paraId="64B94016" w14:textId="77777777" w:rsidR="00802221" w:rsidRPr="00952E4D" w:rsidRDefault="00802221" w:rsidP="00952E4D">
            <w:pPr>
              <w:pStyle w:val="a5"/>
              <w:numPr>
                <w:ilvl w:val="0"/>
                <w:numId w:val="12"/>
              </w:numPr>
              <w:spacing w:line="240" w:lineRule="auto"/>
              <w:jc w:val="center"/>
              <w:rPr>
                <w:sz w:val="22"/>
              </w:rPr>
            </w:pPr>
          </w:p>
        </w:tc>
        <w:sdt>
          <w:sdtPr>
            <w:rPr>
              <w:sz w:val="22"/>
            </w:rPr>
            <w:id w:val="-1926256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  <w:vAlign w:val="center"/>
              </w:tcPr>
              <w:p w14:paraId="31DC7172" w14:textId="77777777" w:rsidR="00802221" w:rsidRPr="00952E4D" w:rsidRDefault="00802221" w:rsidP="00952E4D">
                <w:pPr>
                  <w:spacing w:line="240" w:lineRule="auto"/>
                  <w:ind w:firstLine="0"/>
                  <w:jc w:val="center"/>
                  <w:rPr>
                    <w:sz w:val="22"/>
                  </w:rPr>
                </w:pPr>
                <w:r w:rsidRPr="00952E4D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2201" w:type="dxa"/>
            <w:vAlign w:val="center"/>
          </w:tcPr>
          <w:p w14:paraId="70F8FA01" w14:textId="1F04EBD2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Четкость интерфейса программы</w:t>
            </w:r>
          </w:p>
        </w:tc>
        <w:tc>
          <w:tcPr>
            <w:tcW w:w="2977" w:type="dxa"/>
            <w:vAlign w:val="center"/>
          </w:tcPr>
          <w:p w14:paraId="1A9BDF2B" w14:textId="33A74762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Все элементы интерфейса четкие</w:t>
            </w:r>
          </w:p>
        </w:tc>
        <w:tc>
          <w:tcPr>
            <w:tcW w:w="2693" w:type="dxa"/>
            <w:vAlign w:val="center"/>
          </w:tcPr>
          <w:p w14:paraId="36C431AD" w14:textId="2A013C89" w:rsidR="00802221" w:rsidRPr="00952E4D" w:rsidRDefault="00802221" w:rsidP="00952E4D">
            <w:pPr>
              <w:spacing w:line="240" w:lineRule="auto"/>
              <w:ind w:firstLine="0"/>
              <w:rPr>
                <w:sz w:val="22"/>
              </w:rPr>
            </w:pPr>
            <w:r w:rsidRPr="00952E4D">
              <w:rPr>
                <w:sz w:val="22"/>
              </w:rPr>
              <w:t>Соответствует ожиданиям</w:t>
            </w:r>
          </w:p>
        </w:tc>
      </w:tr>
    </w:tbl>
    <w:p w14:paraId="027FD7C2" w14:textId="1AD79662" w:rsidR="005035AB" w:rsidRPr="00952E4D" w:rsidRDefault="005035AB" w:rsidP="005035AB"/>
    <w:p w14:paraId="5BB0DED4" w14:textId="2B6151D2" w:rsidR="005035AB" w:rsidRPr="00952E4D" w:rsidRDefault="005035AB">
      <w:pPr>
        <w:spacing w:after="160" w:line="259" w:lineRule="auto"/>
        <w:ind w:firstLine="0"/>
        <w:jc w:val="left"/>
      </w:pPr>
      <w:r w:rsidRPr="00952E4D">
        <w:br w:type="page"/>
      </w:r>
    </w:p>
    <w:p w14:paraId="4F8CA0DB" w14:textId="35721C6F" w:rsidR="005035AB" w:rsidRPr="00952E4D" w:rsidRDefault="005035AB" w:rsidP="005035AB">
      <w:pPr>
        <w:pStyle w:val="1"/>
      </w:pPr>
      <w:r w:rsidRPr="00952E4D">
        <w:lastRenderedPageBreak/>
        <w:t>Отчет по результатам тестирования</w:t>
      </w:r>
    </w:p>
    <w:p w14:paraId="75B9A922" w14:textId="035415DA" w:rsidR="005035AB" w:rsidRPr="00952E4D" w:rsidRDefault="005035AB" w:rsidP="005035AB">
      <w:pPr>
        <w:pStyle w:val="2"/>
      </w:pPr>
      <w:r w:rsidRPr="00952E4D">
        <w:t>Функциональное тестирование</w:t>
      </w:r>
    </w:p>
    <w:p w14:paraId="4BD6F568" w14:textId="7463C6B8" w:rsidR="005035AB" w:rsidRPr="00952E4D" w:rsidRDefault="007A1FA3" w:rsidP="005035AB">
      <w:r w:rsidRPr="00952E4D">
        <w:t xml:space="preserve">Тестирование основных функций программы </w:t>
      </w:r>
      <w:r w:rsidR="00BD6669" w:rsidRPr="00952E4D">
        <w:t xml:space="preserve">выявило ряд багов, которые подробно описаны </w:t>
      </w:r>
      <w:r w:rsidR="00A37F55" w:rsidRPr="00952E4D">
        <w:t>в баг-репортах</w:t>
      </w:r>
      <w:r w:rsidR="00BD6669" w:rsidRPr="00952E4D">
        <w:t xml:space="preserve"> ниже (экспортированы из </w:t>
      </w:r>
      <w:proofErr w:type="spellStart"/>
      <w:r w:rsidR="00BD6669" w:rsidRPr="00952E4D">
        <w:rPr>
          <w:lang w:val="en-US"/>
        </w:rPr>
        <w:t>jira</w:t>
      </w:r>
      <w:proofErr w:type="spellEnd"/>
      <w:r w:rsidR="00BD6669" w:rsidRPr="00952E4D">
        <w:t>)</w:t>
      </w:r>
      <w:r w:rsidRPr="00952E4D">
        <w:t>.</w:t>
      </w:r>
    </w:p>
    <w:p w14:paraId="203E8155" w14:textId="77777777" w:rsidR="00BD6669" w:rsidRPr="00952E4D" w:rsidRDefault="00BD6669" w:rsidP="00B70FC0"/>
    <w:p w14:paraId="1FDB574F" w14:textId="39056D4A" w:rsidR="005035AB" w:rsidRPr="00952E4D" w:rsidRDefault="005035AB" w:rsidP="005035AB">
      <w:pPr>
        <w:pStyle w:val="2"/>
      </w:pPr>
      <w:r w:rsidRPr="00952E4D">
        <w:t>Нефункциональное тестирование</w:t>
      </w:r>
    </w:p>
    <w:p w14:paraId="6D429664" w14:textId="71D4F05F" w:rsidR="005035AB" w:rsidRPr="00952E4D" w:rsidRDefault="00802221" w:rsidP="005035AB">
      <w:r w:rsidRPr="00952E4D">
        <w:t xml:space="preserve">В результате тестирования </w:t>
      </w:r>
      <w:r w:rsidRPr="00952E4D">
        <w:rPr>
          <w:lang w:val="en-US"/>
        </w:rPr>
        <w:t>UI</w:t>
      </w:r>
      <w:r w:rsidRPr="00952E4D">
        <w:t>/</w:t>
      </w:r>
      <w:r w:rsidRPr="00952E4D">
        <w:rPr>
          <w:lang w:val="en-US"/>
        </w:rPr>
        <w:t>UX</w:t>
      </w:r>
      <w:r w:rsidRPr="00952E4D">
        <w:t xml:space="preserve"> выявлены баги, которые указаны в чек-листе.</w:t>
      </w:r>
    </w:p>
    <w:p w14:paraId="3D73C2D9" w14:textId="1D06D3BA" w:rsidR="00BD6669" w:rsidRPr="00952E4D" w:rsidRDefault="00BD6669">
      <w:pPr>
        <w:spacing w:after="160" w:line="259" w:lineRule="auto"/>
        <w:ind w:firstLine="0"/>
        <w:jc w:val="left"/>
      </w:pPr>
      <w:r w:rsidRPr="00952E4D"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952E4D" w:rsidRPr="00952E4D" w14:paraId="02CC75ED" w14:textId="77777777" w:rsidTr="0014504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C45BE" w14:textId="77777777" w:rsidR="00BD6669" w:rsidRPr="00952E4D" w:rsidRDefault="00BD6669" w:rsidP="00BD6669">
            <w:pPr>
              <w:numPr>
                <w:ilvl w:val="0"/>
                <w:numId w:val="4"/>
              </w:numPr>
              <w:tabs>
                <w:tab w:val="num" w:pos="360"/>
              </w:tabs>
              <w:spacing w:before="100" w:beforeAutospacing="1" w:after="100" w:afterAutospacing="1" w:line="240" w:lineRule="auto"/>
              <w:ind w:left="0"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[BUGS-11] </w:t>
            </w:r>
            <w:hyperlink r:id="rId5" w:history="1">
              <w:r w:rsidRPr="00952E4D">
                <w:rPr>
                  <w:rFonts w:eastAsia="Times New Roman" w:cs="Times New Roman"/>
                  <w:b/>
                  <w:bCs/>
                  <w:sz w:val="27"/>
                  <w:szCs w:val="27"/>
                  <w:u w:val="single"/>
                  <w:lang w:eastAsia="ru-RU"/>
                </w:rPr>
                <w:t>Невозможно просмотреть полное имя файла в списке, если оно длинное</w:t>
              </w:r>
            </w:hyperlink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952E4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Создано: 24/мар/22  Обновлено: 24/мар/22 </w:t>
            </w:r>
          </w:p>
        </w:tc>
      </w:tr>
      <w:tr w:rsidR="00952E4D" w:rsidRPr="00952E4D" w14:paraId="582E6EDC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4A7C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5CE0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952E4D" w:rsidRPr="00952E4D" w14:paraId="5716BC81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FD93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D1761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Bugs</w:t>
              </w:r>
              <w:proofErr w:type="spellEnd"/>
            </w:hyperlink>
          </w:p>
        </w:tc>
      </w:tr>
      <w:tr w:rsidR="00952E4D" w:rsidRPr="00952E4D" w14:paraId="2357FDBC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A79A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9DEE0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3F2C14F5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DDE4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35207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229059B5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CD8A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0718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16CE2C6E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952E4D" w:rsidRPr="00952E4D" w14:paraId="77819446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B29D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1DC13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4A82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4E06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High </w:t>
            </w:r>
          </w:p>
        </w:tc>
      </w:tr>
      <w:tr w:rsidR="00952E4D" w:rsidRPr="00952E4D" w14:paraId="5C4D91C8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23ED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25A75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Academ</w:t>
              </w:r>
              <w:proofErr w:type="spellEnd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IT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E520D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A500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назначено </w:t>
            </w:r>
          </w:p>
        </w:tc>
      </w:tr>
      <w:tr w:rsidR="00952E4D" w:rsidRPr="00952E4D" w14:paraId="4142E90F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E932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F1AE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8C9F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8063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952E4D" w:rsidRPr="00952E4D" w14:paraId="1C13CDAE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3BB1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C541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1BE03A8A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C64A5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E423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340347A8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276D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593C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262CC98E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E0D65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CA1E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56C0533F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D18D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FACAE" w14:textId="16D07686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ОС</w:t>
            </w: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Windows 10 Pro x64,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hardload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version 1.0</w:t>
            </w:r>
          </w:p>
        </w:tc>
      </w:tr>
    </w:tbl>
    <w:p w14:paraId="2B466F08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E4D" w:rsidRPr="00952E4D" w14:paraId="4BF945D9" w14:textId="77777777" w:rsidTr="0014504B">
        <w:tc>
          <w:tcPr>
            <w:tcW w:w="0" w:type="auto"/>
            <w:shd w:val="clear" w:color="auto" w:fill="FFFFFF"/>
            <w:vAlign w:val="center"/>
            <w:hideMark/>
          </w:tcPr>
          <w:p w14:paraId="481E42E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4F97CEF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952E4D" w:rsidRPr="00952E4D" w14:paraId="20D23DDA" w14:textId="77777777" w:rsidTr="0014504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23AB444" w14:textId="77777777" w:rsidR="00BD6669" w:rsidRPr="00952E4D" w:rsidRDefault="00BD6669" w:rsidP="00BD666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1226D9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C9B966F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52E4D" w:rsidRPr="00952E4D" w14:paraId="3BDD0B65" w14:textId="77777777" w:rsidTr="0014504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E6F52E" w14:textId="2CB012CB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Если полное имя файла слишком длинное, то оно обрезается, и его не видно. То есть виден кусок пути к нему, а именно имя файла не видно.</w:t>
            </w:r>
          </w:p>
          <w:p w14:paraId="3258C792" w14:textId="21CB4378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воспроизведения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:</w:t>
            </w:r>
          </w:p>
          <w:p w14:paraId="12ECE80F" w14:textId="77777777" w:rsidR="00BD6669" w:rsidRPr="00952E4D" w:rsidRDefault="00BD6669" w:rsidP="00BD666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Запускаем программу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hardload</w:t>
            </w:r>
            <w:proofErr w:type="spellEnd"/>
          </w:p>
          <w:p w14:paraId="258F4DE2" w14:textId="622FD685" w:rsidR="00BD6669" w:rsidRPr="00952E4D" w:rsidRDefault="00BD6669" w:rsidP="00BD666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и добавляем нужный файл</w:t>
            </w:r>
            <w:r w:rsidR="00952E4D">
              <w:rPr>
                <w:rFonts w:eastAsia="Times New Roman" w:cs="Times New Roman"/>
                <w:sz w:val="24"/>
                <w:szCs w:val="24"/>
                <w:lang w:eastAsia="ru-RU"/>
              </w:rPr>
              <w:t>, длина полного пути которого больше 89 символов</w:t>
            </w:r>
          </w:p>
          <w:p w14:paraId="05ABA70E" w14:textId="77777777" w:rsidR="00BD6669" w:rsidRPr="00952E4D" w:rsidRDefault="00BD6669" w:rsidP="00BD666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Смотрим полное имя файла в списке</w:t>
            </w:r>
          </w:p>
          <w:p w14:paraId="2534704C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результат:</w:t>
            </w:r>
          </w:p>
          <w:p w14:paraId="67C4CD87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Можно полностью увидеть полное имя файла</w:t>
            </w:r>
          </w:p>
          <w:p w14:paraId="040D9D8C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результат:</w:t>
            </w:r>
          </w:p>
          <w:p w14:paraId="1961ADBF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Полное имя файла не видно</w:t>
            </w:r>
          </w:p>
          <w:p w14:paraId="5353407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0AE654" w14:textId="4DB05B29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eastAsia="ru-RU"/>
        </w:rPr>
        <w:t>Полученный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Thu Mar 24 14:52:18 UTC 2022 </w:t>
      </w:r>
      <w:proofErr w:type="spellStart"/>
      <w:r w:rsidRPr="00952E4D">
        <w:rPr>
          <w:rFonts w:eastAsia="Times New Roman" w:cs="Times New Roman"/>
          <w:sz w:val="24"/>
          <w:szCs w:val="24"/>
          <w:lang w:val="en-US" w:eastAsia="ru-RU"/>
        </w:rPr>
        <w:t>Academ</w:t>
      </w:r>
      <w:proofErr w:type="spellEnd"/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IT </w:t>
      </w:r>
      <w:r w:rsidRPr="00952E4D">
        <w:rPr>
          <w:rFonts w:eastAsia="Times New Roman" w:cs="Times New Roman"/>
          <w:sz w:val="24"/>
          <w:szCs w:val="24"/>
          <w:lang w:eastAsia="ru-RU"/>
        </w:rPr>
        <w:t>используя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JIRA 1001.0.0-SNAPSHOT#100197-sha1:838a6ed0cdda41e07bba70b1157fb1ba3c94a073. </w:t>
      </w:r>
    </w:p>
    <w:p w14:paraId="01A624F7" w14:textId="77777777" w:rsidR="00BD6669" w:rsidRPr="00952E4D" w:rsidRDefault="00BD6669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952E4D" w:rsidRPr="00952E4D" w14:paraId="38F42DD3" w14:textId="77777777" w:rsidTr="0014504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C479D" w14:textId="77777777" w:rsidR="00BD6669" w:rsidRPr="00952E4D" w:rsidRDefault="00BD6669" w:rsidP="00BD6669">
            <w:pPr>
              <w:numPr>
                <w:ilvl w:val="0"/>
                <w:numId w:val="4"/>
              </w:numPr>
              <w:tabs>
                <w:tab w:val="num" w:pos="360"/>
              </w:tabs>
              <w:spacing w:before="100" w:beforeAutospacing="1" w:after="100" w:afterAutospacing="1" w:line="240" w:lineRule="auto"/>
              <w:ind w:left="0"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[BUGS-12] </w:t>
            </w:r>
            <w:hyperlink r:id="rId8" w:history="1">
              <w:r w:rsidRPr="00952E4D">
                <w:rPr>
                  <w:rFonts w:eastAsia="Times New Roman" w:cs="Times New Roman"/>
                  <w:b/>
                  <w:bCs/>
                  <w:sz w:val="27"/>
                  <w:szCs w:val="27"/>
                  <w:u w:val="single"/>
                  <w:lang w:eastAsia="ru-RU"/>
                </w:rPr>
                <w:t>Не удаляются из списка все файлы, если их выбрано несколько</w:t>
              </w:r>
            </w:hyperlink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952E4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Создано: 24/мар/22  Обновлено: 24/мар/22 </w:t>
            </w:r>
          </w:p>
        </w:tc>
      </w:tr>
      <w:tr w:rsidR="00952E4D" w:rsidRPr="00952E4D" w14:paraId="34993C40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EBEB0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620E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952E4D" w:rsidRPr="00952E4D" w14:paraId="6ACCD522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9202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3DEF2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Bugs</w:t>
              </w:r>
              <w:proofErr w:type="spellEnd"/>
            </w:hyperlink>
          </w:p>
        </w:tc>
      </w:tr>
      <w:tr w:rsidR="00952E4D" w:rsidRPr="00952E4D" w14:paraId="34A0CF2D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976D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192F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51F93434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8ADF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76B48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7DFD62ED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4847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6A66F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7CC923B1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952E4D" w:rsidRPr="00952E4D" w14:paraId="21D946DE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B386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FD86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DD37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6535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High </w:t>
            </w:r>
          </w:p>
        </w:tc>
      </w:tr>
      <w:tr w:rsidR="00952E4D" w:rsidRPr="00952E4D" w14:paraId="346F0A72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086F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5B2A8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Academ</w:t>
              </w:r>
              <w:proofErr w:type="spellEnd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IT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3881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9730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назначено </w:t>
            </w:r>
          </w:p>
        </w:tc>
      </w:tr>
      <w:tr w:rsidR="00952E4D" w:rsidRPr="00952E4D" w14:paraId="29E8CA46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079A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7C50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E4A5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72A2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952E4D" w:rsidRPr="00952E4D" w14:paraId="2EF70EB3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4AA6E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B375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1AB86669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BB9C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3BFF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6018C4D9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D916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FEC4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2C110481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49D3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0EFE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12C8E80D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6A58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9E025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ОС</w:t>
            </w: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Windows 10 Pro x64,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hardload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version 1.0</w:t>
            </w:r>
          </w:p>
        </w:tc>
      </w:tr>
    </w:tbl>
    <w:p w14:paraId="407AF0D2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E4D" w:rsidRPr="00952E4D" w14:paraId="02E2B418" w14:textId="77777777" w:rsidTr="0014504B">
        <w:tc>
          <w:tcPr>
            <w:tcW w:w="0" w:type="auto"/>
            <w:shd w:val="clear" w:color="auto" w:fill="FFFFFF"/>
            <w:vAlign w:val="center"/>
            <w:hideMark/>
          </w:tcPr>
          <w:p w14:paraId="477587A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E23B1B1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952E4D" w:rsidRPr="00952E4D" w14:paraId="152578EF" w14:textId="77777777" w:rsidTr="0014504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A64BD40" w14:textId="77777777" w:rsidR="00BD6669" w:rsidRPr="00952E4D" w:rsidRDefault="00BD6669" w:rsidP="00BD666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5BD2AF3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99D1555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52E4D" w:rsidRPr="00952E4D" w14:paraId="2955E9C8" w14:textId="77777777" w:rsidTr="0014504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4833AB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Если выделено несколько файлов в списке, то удаление всех файлов не происходит</w:t>
            </w:r>
          </w:p>
          <w:p w14:paraId="3EF32680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Шаги воспроизведения:</w:t>
            </w:r>
          </w:p>
          <w:p w14:paraId="1118CE40" w14:textId="77777777" w:rsidR="00BD6669" w:rsidRPr="00952E4D" w:rsidRDefault="00BD6669" w:rsidP="00BD666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Запускаем программу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hardload</w:t>
            </w:r>
            <w:proofErr w:type="spellEnd"/>
          </w:p>
          <w:p w14:paraId="7FAD273E" w14:textId="77777777" w:rsidR="00BD6669" w:rsidRPr="00952E4D" w:rsidRDefault="00BD6669" w:rsidP="00BD666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и добавляем нужный файл</w:t>
            </w:r>
          </w:p>
          <w:p w14:paraId="30C765FE" w14:textId="77777777" w:rsidR="00BD6669" w:rsidRPr="00952E4D" w:rsidRDefault="00BD6669" w:rsidP="00BD666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Повторяем п.2 и добавляем еще несколько разных файлов</w:t>
            </w:r>
          </w:p>
          <w:p w14:paraId="6CA08D79" w14:textId="77777777" w:rsidR="00BD6669" w:rsidRPr="00952E4D" w:rsidRDefault="00BD6669" w:rsidP="00BD666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Нажимаем на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чекбоксы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всех файлов</w:t>
            </w:r>
          </w:p>
          <w:p w14:paraId="666050BE" w14:textId="77777777" w:rsidR="00BD6669" w:rsidRPr="00952E4D" w:rsidRDefault="00BD6669" w:rsidP="00BD666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удаления</w:t>
            </w:r>
          </w:p>
          <w:p w14:paraId="1806778C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результат:</w:t>
            </w:r>
          </w:p>
          <w:p w14:paraId="4B24E643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Удалены из списка все файлы</w:t>
            </w:r>
          </w:p>
          <w:p w14:paraId="61A27F37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результат:</w:t>
            </w:r>
          </w:p>
          <w:p w14:paraId="76DA21F7" w14:textId="084B21AE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Удален только один файл из списка</w:t>
            </w:r>
          </w:p>
        </w:tc>
      </w:tr>
    </w:tbl>
    <w:p w14:paraId="5FF66A9B" w14:textId="7110D47A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eastAsia="ru-RU"/>
        </w:rPr>
        <w:t>Полученный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Thu Mar 24 15:09:02 UTC 2022 </w:t>
      </w:r>
      <w:proofErr w:type="spellStart"/>
      <w:r w:rsidRPr="00952E4D">
        <w:rPr>
          <w:rFonts w:eastAsia="Times New Roman" w:cs="Times New Roman"/>
          <w:sz w:val="24"/>
          <w:szCs w:val="24"/>
          <w:lang w:val="en-US" w:eastAsia="ru-RU"/>
        </w:rPr>
        <w:t>Academ</w:t>
      </w:r>
      <w:proofErr w:type="spellEnd"/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IT </w:t>
      </w:r>
      <w:r w:rsidRPr="00952E4D">
        <w:rPr>
          <w:rFonts w:eastAsia="Times New Roman" w:cs="Times New Roman"/>
          <w:sz w:val="24"/>
          <w:szCs w:val="24"/>
          <w:lang w:eastAsia="ru-RU"/>
        </w:rPr>
        <w:t>используя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JIRA 1001.0.0-SNAPSHOT#100197-sha1:838a6ed0cdda41e07bba70b1157fb1ba3c94a073. </w:t>
      </w:r>
    </w:p>
    <w:p w14:paraId="2DB4300D" w14:textId="77777777" w:rsidR="00BD6669" w:rsidRPr="00952E4D" w:rsidRDefault="00BD6669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952E4D" w:rsidRPr="00952E4D" w14:paraId="641B252F" w14:textId="77777777" w:rsidTr="0014504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E2E19" w14:textId="77777777" w:rsidR="00BD6669" w:rsidRPr="00952E4D" w:rsidRDefault="00BD6669" w:rsidP="00BD6669">
            <w:pPr>
              <w:numPr>
                <w:ilvl w:val="0"/>
                <w:numId w:val="4"/>
              </w:numPr>
              <w:tabs>
                <w:tab w:val="num" w:pos="360"/>
              </w:tabs>
              <w:spacing w:before="100" w:beforeAutospacing="1" w:after="100" w:afterAutospacing="1" w:line="240" w:lineRule="auto"/>
              <w:ind w:left="0"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[BUGS-13] </w:t>
            </w:r>
            <w:hyperlink r:id="rId11" w:history="1">
              <w:r w:rsidRPr="00952E4D">
                <w:rPr>
                  <w:rFonts w:eastAsia="Times New Roman" w:cs="Times New Roman"/>
                  <w:b/>
                  <w:bCs/>
                  <w:sz w:val="27"/>
                  <w:szCs w:val="27"/>
                  <w:u w:val="single"/>
                  <w:lang w:eastAsia="ru-RU"/>
                </w:rPr>
                <w:t>При копировании файла в ту же папку, где находится исходный файл, программа зависает</w:t>
              </w:r>
            </w:hyperlink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952E4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Создано: 24/мар/22  Обновлено: 24/мар/22 </w:t>
            </w:r>
          </w:p>
        </w:tc>
      </w:tr>
      <w:tr w:rsidR="00952E4D" w:rsidRPr="00952E4D" w14:paraId="0FD7A546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E6D7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95B13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952E4D" w:rsidRPr="00952E4D" w14:paraId="064BE585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C245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AFEC1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Bugs</w:t>
              </w:r>
              <w:proofErr w:type="spellEnd"/>
            </w:hyperlink>
          </w:p>
        </w:tc>
      </w:tr>
      <w:tr w:rsidR="00952E4D" w:rsidRPr="00952E4D" w14:paraId="0D2F5F5A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0C3A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EE18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142563EA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9A89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622E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5EAC9B35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6CEBD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6147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1ECB2902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952E4D" w:rsidRPr="00952E4D" w14:paraId="225ABF9B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0E2A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411F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1D66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BAEB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High </w:t>
            </w:r>
          </w:p>
        </w:tc>
      </w:tr>
      <w:tr w:rsidR="00952E4D" w:rsidRPr="00952E4D" w14:paraId="66DFF6E7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5735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62512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Academ</w:t>
              </w:r>
              <w:proofErr w:type="spellEnd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IT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90F4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C450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назначено </w:t>
            </w:r>
          </w:p>
        </w:tc>
      </w:tr>
      <w:tr w:rsidR="00952E4D" w:rsidRPr="00952E4D" w14:paraId="489055FC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FD6F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B6431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83A7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6FBA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952E4D" w:rsidRPr="00952E4D" w14:paraId="0F2E6318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F801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28AA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586EAD81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C403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7AC0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1275B750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31EE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66DF8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1945B589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6210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EB0E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09EB04DD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208E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C98B4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ОС</w:t>
            </w: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Windows 10 Pro x64,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hardload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version 1.0</w:t>
            </w:r>
          </w:p>
        </w:tc>
      </w:tr>
    </w:tbl>
    <w:p w14:paraId="1826531A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E4D" w:rsidRPr="00952E4D" w14:paraId="15D4EA85" w14:textId="77777777" w:rsidTr="0014504B">
        <w:tc>
          <w:tcPr>
            <w:tcW w:w="0" w:type="auto"/>
            <w:shd w:val="clear" w:color="auto" w:fill="FFFFFF"/>
            <w:vAlign w:val="center"/>
            <w:hideMark/>
          </w:tcPr>
          <w:p w14:paraId="114EC47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435B481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952E4D" w:rsidRPr="00952E4D" w14:paraId="56FAE3C8" w14:textId="77777777" w:rsidTr="0014504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5A7794" w14:textId="77777777" w:rsidR="00BD6669" w:rsidRPr="00952E4D" w:rsidRDefault="00BD6669" w:rsidP="00BD666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AA43E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2014FB6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52E4D" w:rsidRPr="00952E4D" w14:paraId="64D628F1" w14:textId="77777777" w:rsidTr="0014504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BF413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Если копирование файла осуществляется в ту же папку, где находится исходный файл, то программа зависает, пока не нажать на кнопку “Остановить грузить“.</w:t>
            </w:r>
          </w:p>
          <w:p w14:paraId="5DAF5996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Шаги воспроизведения:</w:t>
            </w:r>
          </w:p>
          <w:p w14:paraId="2B0CC3C8" w14:textId="77777777" w:rsidR="00BD6669" w:rsidRPr="00952E4D" w:rsidRDefault="00BD6669" w:rsidP="00BD666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Запускаем программу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hardload</w:t>
            </w:r>
            <w:proofErr w:type="spellEnd"/>
          </w:p>
          <w:p w14:paraId="23BFA5E7" w14:textId="77777777" w:rsidR="00BD6669" w:rsidRPr="00952E4D" w:rsidRDefault="00BD6669" w:rsidP="00BD666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сверху и добавляем нужный файл</w:t>
            </w:r>
          </w:p>
          <w:p w14:paraId="0A4C4505" w14:textId="77777777" w:rsidR="00BD6669" w:rsidRPr="00952E4D" w:rsidRDefault="00BD6669" w:rsidP="00BD666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Нажимаем на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чекбокс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</w:t>
            </w:r>
          </w:p>
          <w:p w14:paraId="2B0089D7" w14:textId="77777777" w:rsidR="00BD6669" w:rsidRPr="00952E4D" w:rsidRDefault="00BD6669" w:rsidP="00BD666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снизу и указываем тот же путь, что и у исходного файла</w:t>
            </w:r>
          </w:p>
          <w:p w14:paraId="4EB4B959" w14:textId="77777777" w:rsidR="00BD6669" w:rsidRPr="00952E4D" w:rsidRDefault="00BD6669" w:rsidP="00BD666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“Начать грузить“</w:t>
            </w:r>
          </w:p>
          <w:p w14:paraId="063766AC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результат:</w:t>
            </w:r>
          </w:p>
          <w:p w14:paraId="166A9813" w14:textId="47852F43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Создана копия файла, котор</w:t>
            </w:r>
            <w:r w:rsid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ой 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дано другое имя</w:t>
            </w:r>
          </w:p>
          <w:p w14:paraId="1258BE3D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результат:</w:t>
            </w:r>
          </w:p>
          <w:p w14:paraId="7186D983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Программа находится в бесконечном выполнении задачи</w:t>
            </w:r>
          </w:p>
          <w:p w14:paraId="5D536F00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ED8C82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eastAsia="ru-RU"/>
        </w:rPr>
        <w:t>Полученный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Thu Mar 24 15:18:23 UTC 2022 </w:t>
      </w:r>
      <w:proofErr w:type="spellStart"/>
      <w:r w:rsidRPr="00952E4D">
        <w:rPr>
          <w:rFonts w:eastAsia="Times New Roman" w:cs="Times New Roman"/>
          <w:sz w:val="24"/>
          <w:szCs w:val="24"/>
          <w:lang w:val="en-US" w:eastAsia="ru-RU"/>
        </w:rPr>
        <w:t>Academ</w:t>
      </w:r>
      <w:proofErr w:type="spellEnd"/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IT </w:t>
      </w:r>
      <w:r w:rsidRPr="00952E4D">
        <w:rPr>
          <w:rFonts w:eastAsia="Times New Roman" w:cs="Times New Roman"/>
          <w:sz w:val="24"/>
          <w:szCs w:val="24"/>
          <w:lang w:eastAsia="ru-RU"/>
        </w:rPr>
        <w:t>используя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JIRA 1001.0.0-SNAPSHOT#100197-sha1:838a6ed0cdda41e07bba70b1157fb1ba3c94a073. </w:t>
      </w:r>
    </w:p>
    <w:p w14:paraId="7DEC65F8" w14:textId="5FD90C6F" w:rsidR="007B7988" w:rsidRPr="00952E4D" w:rsidRDefault="007B7988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952E4D" w:rsidRPr="00952E4D" w14:paraId="1D3B96CF" w14:textId="77777777" w:rsidTr="0014504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D4D4F" w14:textId="77777777" w:rsidR="00BD6669" w:rsidRPr="00952E4D" w:rsidRDefault="00BD6669" w:rsidP="00BD6669">
            <w:pPr>
              <w:numPr>
                <w:ilvl w:val="0"/>
                <w:numId w:val="4"/>
              </w:numPr>
              <w:tabs>
                <w:tab w:val="num" w:pos="360"/>
              </w:tabs>
              <w:spacing w:before="100" w:beforeAutospacing="1" w:after="100" w:afterAutospacing="1" w:line="240" w:lineRule="auto"/>
              <w:ind w:left="0"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[BUGS-14] </w:t>
            </w:r>
            <w:hyperlink r:id="rId14" w:history="1">
              <w:r w:rsidRPr="00952E4D">
                <w:rPr>
                  <w:rFonts w:eastAsia="Times New Roman" w:cs="Times New Roman"/>
                  <w:b/>
                  <w:bCs/>
                  <w:sz w:val="27"/>
                  <w:szCs w:val="27"/>
                  <w:u w:val="single"/>
                  <w:lang w:eastAsia="ru-RU"/>
                </w:rPr>
                <w:t>Программа перестает отвечать на запросы при копировании "тяжелых" файлов</w:t>
              </w:r>
            </w:hyperlink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952E4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Создано: 24/мар/22  Обновлено: 24/мар/22 </w:t>
            </w:r>
          </w:p>
        </w:tc>
      </w:tr>
      <w:tr w:rsidR="00952E4D" w:rsidRPr="00952E4D" w14:paraId="0103089C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5452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A238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952E4D" w:rsidRPr="00952E4D" w14:paraId="5AD51BA5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DEC1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7EB27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Bugs</w:t>
              </w:r>
              <w:proofErr w:type="spellEnd"/>
            </w:hyperlink>
          </w:p>
        </w:tc>
      </w:tr>
      <w:tr w:rsidR="00952E4D" w:rsidRPr="00952E4D" w14:paraId="029A9D70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2790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A1DE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5BFFFE5F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675B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F4893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352A8564" w14:textId="77777777" w:rsidTr="0014504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E5A72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06DA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3B4C273E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952E4D" w:rsidRPr="00952E4D" w14:paraId="5ECCE280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A4E29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5768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0E7C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92CEA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High </w:t>
            </w:r>
          </w:p>
        </w:tc>
      </w:tr>
      <w:tr w:rsidR="00952E4D" w:rsidRPr="00952E4D" w14:paraId="222E495E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A2C00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70499" w14:textId="77777777" w:rsidR="00BD6669" w:rsidRPr="00952E4D" w:rsidRDefault="00952E4D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Academ</w:t>
              </w:r>
              <w:proofErr w:type="spellEnd"/>
              <w:r w:rsidR="00BD6669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IT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81A26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0295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назначено </w:t>
            </w:r>
          </w:p>
        </w:tc>
      </w:tr>
      <w:tr w:rsidR="00952E4D" w:rsidRPr="00952E4D" w14:paraId="67DFFD38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16A6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91D1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2DDE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8FFF3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952E4D" w:rsidRPr="00952E4D" w14:paraId="7CC69B00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2356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82F2C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0BFE277C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53E0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A0D5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2A004D4F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D7CF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FDD0F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547F3E45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2A6C4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48997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7F789638" w14:textId="77777777" w:rsidTr="0014504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84C3CB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81DB5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ОС</w:t>
            </w: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Windows 10 Pro x64,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hardload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version 1.0</w:t>
            </w:r>
          </w:p>
        </w:tc>
      </w:tr>
    </w:tbl>
    <w:p w14:paraId="5027F115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E4D" w:rsidRPr="00952E4D" w14:paraId="0B39E775" w14:textId="77777777" w:rsidTr="0014504B">
        <w:tc>
          <w:tcPr>
            <w:tcW w:w="0" w:type="auto"/>
            <w:shd w:val="clear" w:color="auto" w:fill="FFFFFF"/>
            <w:vAlign w:val="center"/>
            <w:hideMark/>
          </w:tcPr>
          <w:p w14:paraId="27588D8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7713990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952E4D" w:rsidRPr="00952E4D" w14:paraId="38A5C8CA" w14:textId="77777777" w:rsidTr="0014504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BA1CC8" w14:textId="77777777" w:rsidR="00BD6669" w:rsidRPr="00952E4D" w:rsidRDefault="00BD6669" w:rsidP="00BD666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EF0BD5" w14:textId="77777777" w:rsidR="00BD6669" w:rsidRPr="00952E4D" w:rsidRDefault="00BD6669" w:rsidP="00BD666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B14C220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52E4D" w:rsidRPr="00952E4D" w14:paraId="7DB96E71" w14:textId="77777777" w:rsidTr="0014504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68302C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Программа перестает отвечать на запросы при копировании "тяжелых" файлов</w:t>
            </w:r>
          </w:p>
          <w:p w14:paraId="160CED11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Шаги воспроизведения:</w:t>
            </w:r>
          </w:p>
          <w:p w14:paraId="08EF5A01" w14:textId="77777777" w:rsidR="00BD6669" w:rsidRPr="00952E4D" w:rsidRDefault="00BD6669" w:rsidP="00BD666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Запускаем программу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hardload</w:t>
            </w:r>
            <w:proofErr w:type="spellEnd"/>
          </w:p>
          <w:p w14:paraId="615C8E03" w14:textId="77777777" w:rsidR="00BD6669" w:rsidRPr="00952E4D" w:rsidRDefault="00BD6669" w:rsidP="00BD666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сверху и добавляем нужный файл, размером больше 1 Гб</w:t>
            </w:r>
          </w:p>
          <w:p w14:paraId="36C0E507" w14:textId="77777777" w:rsidR="00BD6669" w:rsidRPr="00952E4D" w:rsidRDefault="00BD6669" w:rsidP="00BD666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Нажимаем на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чекбокс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файла</w:t>
            </w:r>
          </w:p>
          <w:p w14:paraId="211F1284" w14:textId="77777777" w:rsidR="00BD6669" w:rsidRPr="00952E4D" w:rsidRDefault="00BD6669" w:rsidP="00BD666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снизу и указываем путь (отличный от пути исходного файла)</w:t>
            </w:r>
          </w:p>
          <w:p w14:paraId="401604AE" w14:textId="77777777" w:rsidR="00BD6669" w:rsidRPr="00952E4D" w:rsidRDefault="00BD6669" w:rsidP="00BD666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“Начать грузить“</w:t>
            </w:r>
          </w:p>
          <w:p w14:paraId="27BE5FEE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результат:</w:t>
            </w:r>
          </w:p>
          <w:p w14:paraId="4D72E355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В процессе копирования можно работать с программой, в т.ч. остановить выполнение копирования</w:t>
            </w:r>
          </w:p>
          <w:p w14:paraId="4B8824B8" w14:textId="77777777" w:rsidR="00BD6669" w:rsidRPr="00952E4D" w:rsidRDefault="00BD6669" w:rsidP="00BD6669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результат:</w:t>
            </w:r>
          </w:p>
          <w:p w14:paraId="288126C7" w14:textId="4C9F2514" w:rsidR="00BD6669" w:rsidRPr="00952E4D" w:rsidRDefault="00BD6669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Программа перестает отвечать на запросы, пока не выполнит копирование до конца</w:t>
            </w:r>
          </w:p>
        </w:tc>
      </w:tr>
    </w:tbl>
    <w:p w14:paraId="4DCED033" w14:textId="77777777" w:rsidR="00BD6669" w:rsidRPr="00952E4D" w:rsidRDefault="00BD6669" w:rsidP="00BD6669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52E4D">
        <w:rPr>
          <w:rFonts w:eastAsia="Times New Roman" w:cs="Times New Roman"/>
          <w:sz w:val="24"/>
          <w:szCs w:val="24"/>
          <w:lang w:eastAsia="ru-RU"/>
        </w:rPr>
        <w:t>Полученный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Thu Mar 24 15:42:43 UTC 2022 </w:t>
      </w:r>
      <w:proofErr w:type="spellStart"/>
      <w:r w:rsidRPr="00952E4D">
        <w:rPr>
          <w:rFonts w:eastAsia="Times New Roman" w:cs="Times New Roman"/>
          <w:sz w:val="24"/>
          <w:szCs w:val="24"/>
          <w:lang w:val="en-US" w:eastAsia="ru-RU"/>
        </w:rPr>
        <w:t>Academ</w:t>
      </w:r>
      <w:proofErr w:type="spellEnd"/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IT </w:t>
      </w:r>
      <w:r w:rsidRPr="00952E4D">
        <w:rPr>
          <w:rFonts w:eastAsia="Times New Roman" w:cs="Times New Roman"/>
          <w:sz w:val="24"/>
          <w:szCs w:val="24"/>
          <w:lang w:eastAsia="ru-RU"/>
        </w:rPr>
        <w:t>используя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JIRA 1001.0.0-SNAPSHOT#100197-sha1:838a6ed0cdda41e07bba70b1157fb1ba3c94a073.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952E4D" w:rsidRPr="00952E4D" w14:paraId="3937E790" w14:textId="77777777" w:rsidTr="007B798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E7C01" w14:textId="77777777" w:rsidR="007B7988" w:rsidRPr="00952E4D" w:rsidRDefault="007B7988" w:rsidP="007B7988">
            <w:pPr>
              <w:numPr>
                <w:ilvl w:val="0"/>
                <w:numId w:val="4"/>
              </w:numPr>
              <w:tabs>
                <w:tab w:val="num" w:pos="360"/>
              </w:tabs>
              <w:spacing w:before="100" w:beforeAutospacing="1" w:after="100" w:afterAutospacing="1" w:line="240" w:lineRule="auto"/>
              <w:ind w:left="0" w:firstLine="0"/>
              <w:jc w:val="left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[BUGS-15] </w:t>
            </w:r>
            <w:hyperlink r:id="rId17" w:history="1">
              <w:r w:rsidRPr="00952E4D">
                <w:rPr>
                  <w:rFonts w:eastAsia="Times New Roman" w:cs="Times New Roman"/>
                  <w:b/>
                  <w:bCs/>
                  <w:sz w:val="27"/>
                  <w:szCs w:val="27"/>
                  <w:u w:val="single"/>
                  <w:lang w:eastAsia="ru-RU"/>
                </w:rPr>
                <w:t>В список можно добавлять несколько раз один и тот же файл</w:t>
              </w:r>
            </w:hyperlink>
            <w:r w:rsidRPr="00952E4D">
              <w:rPr>
                <w:rFonts w:eastAsia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952E4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Создано: 24/мар/22  Обновлено: 24/мар/22 </w:t>
            </w:r>
          </w:p>
        </w:tc>
      </w:tr>
      <w:tr w:rsidR="00952E4D" w:rsidRPr="00952E4D" w14:paraId="6FE4E576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B57CE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4412C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952E4D" w:rsidRPr="00952E4D" w14:paraId="789D2D88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3CDB6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7A40C" w14:textId="77777777" w:rsidR="007B7988" w:rsidRPr="00952E4D" w:rsidRDefault="00952E4D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="007B7988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Bugs</w:t>
              </w:r>
              <w:proofErr w:type="spellEnd"/>
            </w:hyperlink>
          </w:p>
        </w:tc>
      </w:tr>
      <w:tr w:rsidR="00952E4D" w:rsidRPr="00952E4D" w14:paraId="35622433" w14:textId="77777777" w:rsidTr="007B79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8BE0E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FFE78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58E4247E" w14:textId="77777777" w:rsidTr="007B79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393DE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C6F3C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0DD8B829" w14:textId="77777777" w:rsidTr="007B798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8CB7E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372D2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4E1DB684" w14:textId="77777777" w:rsidR="007B7988" w:rsidRPr="00952E4D" w:rsidRDefault="007B7988" w:rsidP="007B7988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952E4D" w:rsidRPr="00952E4D" w14:paraId="2CB16F5C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FB394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9157F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A9614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C8184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Medium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52E4D" w:rsidRPr="00952E4D" w14:paraId="0D7B9437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9DE0F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8C3C9" w14:textId="77777777" w:rsidR="007B7988" w:rsidRPr="00952E4D" w:rsidRDefault="00952E4D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="007B7988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>Academ</w:t>
              </w:r>
              <w:proofErr w:type="spellEnd"/>
              <w:r w:rsidR="007B7988" w:rsidRPr="00952E4D">
                <w:rPr>
                  <w:rFonts w:eastAsia="Times New Roman" w:cs="Times New Roman"/>
                  <w:sz w:val="24"/>
                  <w:szCs w:val="24"/>
                  <w:u w:val="single"/>
                  <w:lang w:eastAsia="ru-RU"/>
                </w:rPr>
                <w:t xml:space="preserve"> IT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BC3CC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33169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назначено </w:t>
            </w:r>
          </w:p>
        </w:tc>
      </w:tr>
      <w:tr w:rsidR="00952E4D" w:rsidRPr="00952E4D" w14:paraId="07015DD6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1BA40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312E6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8DFBD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C3BDD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952E4D" w:rsidRPr="00952E4D" w14:paraId="782E6614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99855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D5DA8F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952E4D" w:rsidRPr="00952E4D" w14:paraId="7455E716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F0E12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B854F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7D955B96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F2A76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CA0E5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7D320F6F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786FF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2C810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952E4D" w:rsidRPr="00952E4D" w14:paraId="3BA0492F" w14:textId="77777777" w:rsidTr="007B798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71ED2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61DC1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ОС</w:t>
            </w: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Windows 10 Pro x64,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hardload</w:t>
            </w:r>
            <w:proofErr w:type="spellEnd"/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version 1.0</w:t>
            </w:r>
          </w:p>
        </w:tc>
      </w:tr>
    </w:tbl>
    <w:p w14:paraId="0F246246" w14:textId="77777777" w:rsidR="007B7988" w:rsidRPr="00952E4D" w:rsidRDefault="007B7988" w:rsidP="007B7988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E4D" w:rsidRPr="00952E4D" w14:paraId="432546C1" w14:textId="77777777" w:rsidTr="007B7988">
        <w:tc>
          <w:tcPr>
            <w:tcW w:w="0" w:type="auto"/>
            <w:shd w:val="clear" w:color="auto" w:fill="FFFFFF"/>
            <w:vAlign w:val="center"/>
            <w:hideMark/>
          </w:tcPr>
          <w:p w14:paraId="01DAD4E0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818287F" w14:textId="77777777" w:rsidR="007B7988" w:rsidRPr="00952E4D" w:rsidRDefault="007B7988" w:rsidP="007B7988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952E4D" w:rsidRPr="00952E4D" w14:paraId="6F2DECC6" w14:textId="77777777" w:rsidTr="007B798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1D6341B" w14:textId="77777777" w:rsidR="007B7988" w:rsidRPr="00952E4D" w:rsidRDefault="007B7988" w:rsidP="007B798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99AA7B" w14:textId="77777777" w:rsidR="007B7988" w:rsidRPr="00952E4D" w:rsidRDefault="007B7988" w:rsidP="007B798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FE15BB1" w14:textId="77777777" w:rsidR="007B7988" w:rsidRPr="00952E4D" w:rsidRDefault="007B7988" w:rsidP="007B7988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52E4D" w:rsidRPr="00952E4D" w14:paraId="70AF5C3C" w14:textId="77777777" w:rsidTr="007B79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78792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В список можно добавлять несколько раз один и тот же файл</w:t>
            </w:r>
          </w:p>
          <w:p w14:paraId="51689F97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Шаги воспроизведения:</w:t>
            </w:r>
          </w:p>
          <w:p w14:paraId="35BF3C7F" w14:textId="77777777" w:rsidR="007B7988" w:rsidRPr="00952E4D" w:rsidRDefault="007B7988" w:rsidP="007B798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Запускаем программу </w:t>
            </w:r>
            <w:proofErr w:type="spellStart"/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hardload</w:t>
            </w:r>
            <w:proofErr w:type="spellEnd"/>
          </w:p>
          <w:p w14:paraId="0480A969" w14:textId="77777777" w:rsidR="007B7988" w:rsidRPr="00952E4D" w:rsidRDefault="007B7988" w:rsidP="007B798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сверху и добавляем нужный файл</w:t>
            </w:r>
          </w:p>
          <w:p w14:paraId="56EFC961" w14:textId="77777777" w:rsidR="007B7988" w:rsidRPr="00952E4D" w:rsidRDefault="007B7988" w:rsidP="007B798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Нажимаем на кнопку “…“ сверху и добавляем тот же файл</w:t>
            </w:r>
          </w:p>
          <w:p w14:paraId="480D7CD5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результат:</w:t>
            </w:r>
          </w:p>
          <w:p w14:paraId="487AD51D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списке файлов </w:t>
            </w:r>
            <w:ins w:id="1" w:author="Unknown">
              <w:r w:rsidRPr="00952E4D">
                <w:rPr>
                  <w:rFonts w:eastAsia="Times New Roman" w:cs="Times New Roman"/>
                  <w:sz w:val="24"/>
                  <w:szCs w:val="24"/>
                  <w:lang w:eastAsia="ru-RU"/>
                </w:rPr>
                <w:t>не</w:t>
              </w:r>
            </w:ins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появляется дубликат уже добавленного файла</w:t>
            </w:r>
          </w:p>
          <w:p w14:paraId="2B4E9C4B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результат:</w:t>
            </w:r>
          </w:p>
          <w:p w14:paraId="01CEAC29" w14:textId="77777777" w:rsidR="007B7988" w:rsidRPr="00952E4D" w:rsidRDefault="007B7988" w:rsidP="007B7988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52E4D">
              <w:rPr>
                <w:rFonts w:eastAsia="Times New Roman" w:cs="Times New Roman"/>
                <w:sz w:val="24"/>
                <w:szCs w:val="24"/>
                <w:lang w:eastAsia="ru-RU"/>
              </w:rPr>
              <w:t>Появляется дубликат уже добавленного файла</w:t>
            </w:r>
          </w:p>
        </w:tc>
      </w:tr>
    </w:tbl>
    <w:p w14:paraId="58D3A981" w14:textId="3F5162D3" w:rsidR="007B7988" w:rsidRPr="00952E4D" w:rsidRDefault="007B7988" w:rsidP="00952E4D">
      <w:pPr>
        <w:spacing w:after="0" w:line="240" w:lineRule="auto"/>
        <w:ind w:firstLine="0"/>
        <w:jc w:val="left"/>
        <w:rPr>
          <w:lang w:val="en-US"/>
        </w:rPr>
      </w:pPr>
      <w:r w:rsidRPr="00952E4D">
        <w:rPr>
          <w:rFonts w:eastAsia="Times New Roman" w:cs="Times New Roman"/>
          <w:sz w:val="24"/>
          <w:szCs w:val="24"/>
          <w:lang w:eastAsia="ru-RU"/>
        </w:rPr>
        <w:t>Полученный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Thu Mar 24 15:47:16 UTC 2022 </w:t>
      </w:r>
      <w:proofErr w:type="spellStart"/>
      <w:r w:rsidRPr="00952E4D">
        <w:rPr>
          <w:rFonts w:eastAsia="Times New Roman" w:cs="Times New Roman"/>
          <w:sz w:val="24"/>
          <w:szCs w:val="24"/>
          <w:lang w:val="en-US" w:eastAsia="ru-RU"/>
        </w:rPr>
        <w:t>Academ</w:t>
      </w:r>
      <w:proofErr w:type="spellEnd"/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IT </w:t>
      </w:r>
      <w:r w:rsidRPr="00952E4D">
        <w:rPr>
          <w:rFonts w:eastAsia="Times New Roman" w:cs="Times New Roman"/>
          <w:sz w:val="24"/>
          <w:szCs w:val="24"/>
          <w:lang w:eastAsia="ru-RU"/>
        </w:rPr>
        <w:t>используя</w:t>
      </w:r>
      <w:r w:rsidRPr="00952E4D">
        <w:rPr>
          <w:rFonts w:eastAsia="Times New Roman" w:cs="Times New Roman"/>
          <w:sz w:val="24"/>
          <w:szCs w:val="24"/>
          <w:lang w:val="en-US" w:eastAsia="ru-RU"/>
        </w:rPr>
        <w:t xml:space="preserve"> JIRA 1001.0.0-SNAPSHOT#100197-sha1:838a6ed0cdda41e07bba70b1157fb1ba3c94a073. </w:t>
      </w:r>
    </w:p>
    <w:sectPr w:rsidR="007B7988" w:rsidRPr="0095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003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5068E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26085"/>
    <w:multiLevelType w:val="hybridMultilevel"/>
    <w:tmpl w:val="F2EC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3CD0"/>
    <w:multiLevelType w:val="multilevel"/>
    <w:tmpl w:val="56E0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B6CC1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14BD5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BAD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B6D1E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03B2D"/>
    <w:multiLevelType w:val="multilevel"/>
    <w:tmpl w:val="E3C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15E74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65F20"/>
    <w:multiLevelType w:val="hybridMultilevel"/>
    <w:tmpl w:val="45CE3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C5A2D4B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4B00"/>
    <w:multiLevelType w:val="hybridMultilevel"/>
    <w:tmpl w:val="00563C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4210269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A92252D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A7E78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6061C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B17629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E52AF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241E2"/>
    <w:multiLevelType w:val="hybridMultilevel"/>
    <w:tmpl w:val="7180C016"/>
    <w:lvl w:ilvl="0" w:tplc="BD46B8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99F1214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77C3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5799C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147EE8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60B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60C90"/>
    <w:multiLevelType w:val="hybridMultilevel"/>
    <w:tmpl w:val="3F0899DE"/>
    <w:lvl w:ilvl="0" w:tplc="2F0C3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843D43"/>
    <w:multiLevelType w:val="hybridMultilevel"/>
    <w:tmpl w:val="EED287D8"/>
    <w:lvl w:ilvl="0" w:tplc="E67CC0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053ADF"/>
    <w:multiLevelType w:val="multilevel"/>
    <w:tmpl w:val="8DB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62C4C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05922"/>
    <w:multiLevelType w:val="hybridMultilevel"/>
    <w:tmpl w:val="61A0B6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67E50793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E3264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6BF73B6C"/>
    <w:multiLevelType w:val="hybridMultilevel"/>
    <w:tmpl w:val="BEAA0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2799C"/>
    <w:multiLevelType w:val="hybridMultilevel"/>
    <w:tmpl w:val="EED287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108109E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2747D"/>
    <w:multiLevelType w:val="multilevel"/>
    <w:tmpl w:val="3E86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966508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D435A6"/>
    <w:multiLevelType w:val="hybridMultilevel"/>
    <w:tmpl w:val="247C0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7010B"/>
    <w:multiLevelType w:val="multilevel"/>
    <w:tmpl w:val="6470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3"/>
  </w:num>
  <w:num w:numId="4">
    <w:abstractNumId w:val="13"/>
  </w:num>
  <w:num w:numId="5">
    <w:abstractNumId w:val="37"/>
  </w:num>
  <w:num w:numId="6">
    <w:abstractNumId w:val="22"/>
  </w:num>
  <w:num w:numId="7">
    <w:abstractNumId w:val="32"/>
  </w:num>
  <w:num w:numId="8">
    <w:abstractNumId w:val="12"/>
  </w:num>
  <w:num w:numId="9">
    <w:abstractNumId w:val="10"/>
  </w:num>
  <w:num w:numId="10">
    <w:abstractNumId w:val="28"/>
  </w:num>
  <w:num w:numId="11">
    <w:abstractNumId w:val="15"/>
  </w:num>
  <w:num w:numId="12">
    <w:abstractNumId w:val="34"/>
  </w:num>
  <w:num w:numId="13">
    <w:abstractNumId w:val="26"/>
  </w:num>
  <w:num w:numId="14">
    <w:abstractNumId w:val="27"/>
  </w:num>
  <w:num w:numId="15">
    <w:abstractNumId w:val="29"/>
  </w:num>
  <w:num w:numId="16">
    <w:abstractNumId w:val="2"/>
  </w:num>
  <w:num w:numId="17">
    <w:abstractNumId w:val="39"/>
  </w:num>
  <w:num w:numId="18">
    <w:abstractNumId w:val="3"/>
  </w:num>
  <w:num w:numId="19">
    <w:abstractNumId w:val="30"/>
  </w:num>
  <w:num w:numId="20">
    <w:abstractNumId w:val="42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7"/>
  </w:num>
  <w:num w:numId="24">
    <w:abstractNumId w:val="40"/>
  </w:num>
  <w:num w:numId="25">
    <w:abstractNumId w:val="1"/>
  </w:num>
  <w:num w:numId="26">
    <w:abstractNumId w:val="5"/>
  </w:num>
  <w:num w:numId="27">
    <w:abstractNumId w:val="31"/>
  </w:num>
  <w:num w:numId="28">
    <w:abstractNumId w:val="35"/>
  </w:num>
  <w:num w:numId="29">
    <w:abstractNumId w:val="38"/>
  </w:num>
  <w:num w:numId="30">
    <w:abstractNumId w:val="36"/>
  </w:num>
  <w:num w:numId="31">
    <w:abstractNumId w:val="19"/>
  </w:num>
  <w:num w:numId="32">
    <w:abstractNumId w:val="4"/>
  </w:num>
  <w:num w:numId="33">
    <w:abstractNumId w:val="41"/>
  </w:num>
  <w:num w:numId="34">
    <w:abstractNumId w:val="21"/>
  </w:num>
  <w:num w:numId="35">
    <w:abstractNumId w:val="23"/>
  </w:num>
  <w:num w:numId="36">
    <w:abstractNumId w:val="18"/>
  </w:num>
  <w:num w:numId="37">
    <w:abstractNumId w:val="7"/>
  </w:num>
  <w:num w:numId="38">
    <w:abstractNumId w:val="33"/>
  </w:num>
  <w:num w:numId="39">
    <w:abstractNumId w:val="20"/>
  </w:num>
  <w:num w:numId="40">
    <w:abstractNumId w:val="25"/>
  </w:num>
  <w:num w:numId="41">
    <w:abstractNumId w:val="9"/>
  </w:num>
  <w:num w:numId="42">
    <w:abstractNumId w:val="24"/>
  </w:num>
  <w:num w:numId="43">
    <w:abstractNumId w:val="0"/>
  </w:num>
  <w:num w:numId="44">
    <w:abstractNumId w:val="14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6"/>
    <w:rsid w:val="00040CE7"/>
    <w:rsid w:val="000E3FF6"/>
    <w:rsid w:val="002071C5"/>
    <w:rsid w:val="004D0AAC"/>
    <w:rsid w:val="005035AB"/>
    <w:rsid w:val="00565DD4"/>
    <w:rsid w:val="00580CDC"/>
    <w:rsid w:val="0061772A"/>
    <w:rsid w:val="00666D94"/>
    <w:rsid w:val="007A1FA3"/>
    <w:rsid w:val="007B7988"/>
    <w:rsid w:val="007C2E20"/>
    <w:rsid w:val="00802221"/>
    <w:rsid w:val="008B0336"/>
    <w:rsid w:val="008B72F8"/>
    <w:rsid w:val="008E5951"/>
    <w:rsid w:val="008E59F9"/>
    <w:rsid w:val="009116E0"/>
    <w:rsid w:val="00936F6C"/>
    <w:rsid w:val="00952E4D"/>
    <w:rsid w:val="009758DB"/>
    <w:rsid w:val="00A37F55"/>
    <w:rsid w:val="00AF6863"/>
    <w:rsid w:val="00B70FC0"/>
    <w:rsid w:val="00BB2E1D"/>
    <w:rsid w:val="00BD518C"/>
    <w:rsid w:val="00BD6669"/>
    <w:rsid w:val="00C34C82"/>
    <w:rsid w:val="00E43F0B"/>
    <w:rsid w:val="00F10F04"/>
    <w:rsid w:val="00F3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F462"/>
  <w15:chartTrackingRefBased/>
  <w15:docId w15:val="{2A6EAEF9-6784-4566-8289-C55F289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5AB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35AB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35AB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5035AB"/>
    <w:pPr>
      <w:ind w:left="720"/>
      <w:contextualSpacing/>
    </w:pPr>
  </w:style>
  <w:style w:type="table" w:styleId="a6">
    <w:name w:val="Table Grid"/>
    <w:basedOn w:val="a1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D5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ts.atlassian.net/browse/BUGS-12" TargetMode="External"/><Relationship Id="rId13" Type="http://schemas.openxmlformats.org/officeDocument/2006/relationships/hyperlink" Target="https://academits.atlassian.net/secure/ViewProfile.jspa?accountId=621337bb2d057500723e2336" TargetMode="External"/><Relationship Id="rId18" Type="http://schemas.openxmlformats.org/officeDocument/2006/relationships/hyperlink" Target="https://academits.atlassian.net/secure/BrowseProject.jspa?id=1000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cademits.atlassian.net/secure/ViewProfile.jspa?accountId=621337bb2d057500723e2336" TargetMode="External"/><Relationship Id="rId12" Type="http://schemas.openxmlformats.org/officeDocument/2006/relationships/hyperlink" Target="https://academits.atlassian.net/secure/BrowseProject.jspa?id=10002" TargetMode="External"/><Relationship Id="rId17" Type="http://schemas.openxmlformats.org/officeDocument/2006/relationships/hyperlink" Target="https://academits.atlassian.net/browse/BUGS-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ademits.atlassian.net/secure/ViewProfile.jspa?accountId=621337bb2d057500723e233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ademits.atlassian.net/secure/BrowseProject.jspa?id=10002" TargetMode="External"/><Relationship Id="rId11" Type="http://schemas.openxmlformats.org/officeDocument/2006/relationships/hyperlink" Target="https://academits.atlassian.net/browse/BUGS-13" TargetMode="External"/><Relationship Id="rId5" Type="http://schemas.openxmlformats.org/officeDocument/2006/relationships/hyperlink" Target="https://academits.atlassian.net/browse/BUGS-11" TargetMode="External"/><Relationship Id="rId15" Type="http://schemas.openxmlformats.org/officeDocument/2006/relationships/hyperlink" Target="https://academits.atlassian.net/secure/BrowseProject.jspa?id=10002" TargetMode="External"/><Relationship Id="rId10" Type="http://schemas.openxmlformats.org/officeDocument/2006/relationships/hyperlink" Target="https://academits.atlassian.net/secure/ViewProfile.jspa?accountId=621337bb2d057500723e2336" TargetMode="External"/><Relationship Id="rId19" Type="http://schemas.openxmlformats.org/officeDocument/2006/relationships/hyperlink" Target="https://academits.atlassian.net/secure/ViewProfile.jspa?accountId=621337bb2d057500723e23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ts.atlassian.net/secure/BrowseProject.jspa?id=10002" TargetMode="External"/><Relationship Id="rId14" Type="http://schemas.openxmlformats.org/officeDocument/2006/relationships/hyperlink" Target="https://academits.atlassian.net/browse/BUGS-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19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18</cp:revision>
  <dcterms:created xsi:type="dcterms:W3CDTF">2022-03-22T14:45:00Z</dcterms:created>
  <dcterms:modified xsi:type="dcterms:W3CDTF">2022-03-26T11:03:00Z</dcterms:modified>
</cp:coreProperties>
</file>